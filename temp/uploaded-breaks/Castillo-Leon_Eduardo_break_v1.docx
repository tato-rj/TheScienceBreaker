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4421" w14:textId="5EDC5D75" w:rsidR="00043233" w:rsidRPr="00876A02" w:rsidRDefault="00043233" w:rsidP="005C29B1">
      <w:pPr>
        <w:spacing w:after="0"/>
        <w:jc w:val="center"/>
        <w:rPr>
          <w:rFonts w:ascii="Arial" w:hAnsi="Arial" w:cs="Arial"/>
          <w:b/>
          <w:bCs/>
          <w:sz w:val="22"/>
          <w:szCs w:val="22"/>
        </w:rPr>
      </w:pPr>
      <w:r w:rsidRPr="00876A02">
        <w:rPr>
          <w:rFonts w:ascii="Arial" w:hAnsi="Arial" w:cs="Arial"/>
          <w:b/>
          <w:bCs/>
          <w:sz w:val="22"/>
          <w:szCs w:val="22"/>
        </w:rPr>
        <w:t xml:space="preserve">Title </w:t>
      </w:r>
      <w:del w:id="0" w:author="moufida ben nasr" w:date="2018-02-09T09:42:00Z">
        <w:r w:rsidRPr="00876A02" w:rsidDel="00A92002">
          <w:rPr>
            <w:rFonts w:ascii="Arial" w:hAnsi="Arial" w:cs="Arial"/>
            <w:b/>
            <w:bCs/>
            <w:sz w:val="22"/>
            <w:szCs w:val="22"/>
          </w:rPr>
          <w:delText>1</w:delText>
        </w:r>
      </w:del>
      <w:r w:rsidRPr="00876A02">
        <w:rPr>
          <w:rFonts w:ascii="Arial" w:hAnsi="Arial" w:cs="Arial"/>
          <w:b/>
          <w:bCs/>
          <w:sz w:val="22"/>
          <w:szCs w:val="22"/>
        </w:rPr>
        <w:t xml:space="preserve">: </w:t>
      </w:r>
      <w:bookmarkStart w:id="1" w:name="_GoBack"/>
      <w:r w:rsidRPr="00876A02">
        <w:rPr>
          <w:rFonts w:ascii="Arial" w:hAnsi="Arial" w:cs="Arial"/>
          <w:b/>
          <w:bCs/>
          <w:sz w:val="22"/>
          <w:szCs w:val="22"/>
        </w:rPr>
        <w:t>Genetically</w:t>
      </w:r>
      <w:r w:rsidR="00D81A54">
        <w:rPr>
          <w:rFonts w:ascii="Arial" w:hAnsi="Arial" w:cs="Arial"/>
          <w:b/>
          <w:bCs/>
          <w:sz w:val="22"/>
          <w:szCs w:val="22"/>
        </w:rPr>
        <w:t xml:space="preserve"> modified blood stem cells reverses</w:t>
      </w:r>
      <w:r w:rsidRPr="00876A02">
        <w:rPr>
          <w:rFonts w:ascii="Arial" w:hAnsi="Arial" w:cs="Arial"/>
          <w:b/>
          <w:bCs/>
          <w:sz w:val="22"/>
          <w:szCs w:val="22"/>
        </w:rPr>
        <w:t xml:space="preserve"> autoimmune diabetes</w:t>
      </w:r>
      <w:bookmarkEnd w:id="1"/>
    </w:p>
    <w:p w14:paraId="4ED4FEE3" w14:textId="77777777" w:rsidR="00627BE9" w:rsidRDefault="00627BE9" w:rsidP="005C29B1">
      <w:pPr>
        <w:spacing w:after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59F38C1C" w14:textId="77777777" w:rsidR="005C29B1" w:rsidRPr="00876A02" w:rsidRDefault="005C29B1" w:rsidP="005C29B1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it-IT"/>
        </w:rPr>
      </w:pPr>
    </w:p>
    <w:p w14:paraId="1AB3C7FF" w14:textId="22AB415F" w:rsidR="00043233" w:rsidRPr="00876A02" w:rsidRDefault="00043233" w:rsidP="005C29B1">
      <w:pPr>
        <w:spacing w:after="0"/>
        <w:jc w:val="center"/>
        <w:rPr>
          <w:rFonts w:ascii="Arial" w:eastAsia="Times New Roman" w:hAnsi="Arial" w:cs="Arial"/>
          <w:sz w:val="22"/>
          <w:szCs w:val="22"/>
          <w:lang w:val="it-IT"/>
        </w:rPr>
      </w:pPr>
      <w:proofErr w:type="spellStart"/>
      <w:r w:rsidRPr="00876A02">
        <w:rPr>
          <w:rFonts w:ascii="Arial" w:eastAsia="Times New Roman" w:hAnsi="Arial" w:cs="Arial"/>
          <w:b/>
          <w:sz w:val="22"/>
          <w:szCs w:val="22"/>
          <w:lang w:val="it-IT"/>
        </w:rPr>
        <w:t>Authors</w:t>
      </w:r>
      <w:proofErr w:type="spellEnd"/>
      <w:r w:rsidRPr="00876A02">
        <w:rPr>
          <w:rFonts w:ascii="Arial" w:eastAsia="Times New Roman" w:hAnsi="Arial" w:cs="Arial"/>
          <w:sz w:val="22"/>
          <w:szCs w:val="22"/>
          <w:lang w:val="it-IT"/>
        </w:rPr>
        <w:t xml:space="preserve">: </w:t>
      </w:r>
      <w:r w:rsidR="007069A3" w:rsidRPr="00876A02">
        <w:rPr>
          <w:rFonts w:ascii="Arial" w:eastAsia="Times New Roman" w:hAnsi="Arial" w:cs="Arial"/>
          <w:sz w:val="22"/>
          <w:szCs w:val="22"/>
          <w:lang w:val="it-IT"/>
        </w:rPr>
        <w:t>Eduardo Castillo-Leon</w:t>
      </w:r>
      <w:r w:rsidR="007069A3" w:rsidRPr="00876A02">
        <w:rPr>
          <w:rFonts w:ascii="Arial" w:eastAsia="Times New Roman" w:hAnsi="Arial" w:cs="Arial"/>
          <w:sz w:val="22"/>
          <w:szCs w:val="22"/>
          <w:vertAlign w:val="superscript"/>
          <w:lang w:val="it-IT"/>
        </w:rPr>
        <w:t>1</w:t>
      </w:r>
      <w:r w:rsidR="007069A3" w:rsidRPr="00876A02">
        <w:rPr>
          <w:rFonts w:ascii="Arial" w:eastAsia="Times New Roman" w:hAnsi="Arial" w:cs="Arial"/>
          <w:sz w:val="22"/>
          <w:szCs w:val="22"/>
          <w:lang w:val="it-IT"/>
        </w:rPr>
        <w:t xml:space="preserve">, </w:t>
      </w:r>
      <w:r w:rsidRPr="00876A02">
        <w:rPr>
          <w:rFonts w:ascii="Arial" w:eastAsia="Times New Roman" w:hAnsi="Arial" w:cs="Arial"/>
          <w:sz w:val="22"/>
          <w:szCs w:val="22"/>
          <w:lang w:val="it-IT"/>
        </w:rPr>
        <w:t>Moufida Ben Nasr</w:t>
      </w:r>
      <w:r w:rsidRPr="00876A02">
        <w:rPr>
          <w:rFonts w:ascii="Arial" w:eastAsia="Times New Roman" w:hAnsi="Arial" w:cs="Arial"/>
          <w:sz w:val="22"/>
          <w:szCs w:val="22"/>
          <w:vertAlign w:val="superscript"/>
          <w:lang w:val="it-IT"/>
        </w:rPr>
        <w:t>1,2</w:t>
      </w:r>
      <w:r w:rsidRPr="00876A02">
        <w:rPr>
          <w:rFonts w:ascii="Arial" w:eastAsia="Times New Roman" w:hAnsi="Arial" w:cs="Arial"/>
          <w:sz w:val="22"/>
          <w:szCs w:val="22"/>
          <w:lang w:val="it-IT"/>
        </w:rPr>
        <w:t>, and Paolo Fiorina</w:t>
      </w:r>
      <w:r w:rsidRPr="00876A02">
        <w:rPr>
          <w:rFonts w:ascii="Arial" w:eastAsia="Times New Roman" w:hAnsi="Arial" w:cs="Arial"/>
          <w:sz w:val="22"/>
          <w:szCs w:val="22"/>
          <w:vertAlign w:val="superscript"/>
          <w:lang w:val="it-IT"/>
        </w:rPr>
        <w:t>1,2</w:t>
      </w:r>
      <w:r w:rsidR="005C29B1">
        <w:rPr>
          <w:rFonts w:ascii="Arial" w:eastAsia="Times New Roman" w:hAnsi="Arial" w:cs="Arial"/>
          <w:sz w:val="22"/>
          <w:szCs w:val="22"/>
          <w:vertAlign w:val="superscript"/>
          <w:lang w:val="it-IT"/>
        </w:rPr>
        <w:t>,3</w:t>
      </w:r>
      <w:r w:rsidRPr="00876A02">
        <w:rPr>
          <w:rFonts w:ascii="Arial" w:eastAsia="Times New Roman" w:hAnsi="Arial" w:cs="Arial"/>
          <w:sz w:val="22"/>
          <w:szCs w:val="22"/>
          <w:vertAlign w:val="superscript"/>
          <w:lang w:val="it-IT"/>
        </w:rPr>
        <w:t>*</w:t>
      </w:r>
    </w:p>
    <w:p w14:paraId="7E0C4226" w14:textId="77777777" w:rsidR="00043233" w:rsidRPr="00876A02" w:rsidRDefault="00043233" w:rsidP="005C29B1">
      <w:pPr>
        <w:spacing w:after="0"/>
        <w:jc w:val="center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375294B5" w14:textId="77777777" w:rsidR="00043233" w:rsidRPr="00876A02" w:rsidRDefault="00043233" w:rsidP="005C29B1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2"/>
          <w:szCs w:val="22"/>
          <w:lang w:val="en-GB"/>
        </w:rPr>
      </w:pPr>
      <w:r w:rsidRPr="00876A02">
        <w:rPr>
          <w:rFonts w:ascii="Arial" w:hAnsi="Arial" w:cs="Arial"/>
          <w:b/>
          <w:sz w:val="22"/>
          <w:szCs w:val="22"/>
          <w:lang w:val="en-GB"/>
        </w:rPr>
        <w:t>Affiliations</w:t>
      </w:r>
      <w:r w:rsidRPr="00876A02">
        <w:rPr>
          <w:rFonts w:ascii="Arial" w:hAnsi="Arial" w:cs="Arial"/>
          <w:sz w:val="22"/>
          <w:szCs w:val="22"/>
          <w:lang w:val="en-GB"/>
        </w:rPr>
        <w:t xml:space="preserve">: </w:t>
      </w:r>
    </w:p>
    <w:p w14:paraId="761FA29E" w14:textId="4DA82466" w:rsidR="00043233" w:rsidRPr="00876A02" w:rsidRDefault="00043233" w:rsidP="005C29B1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Theme="minorEastAsia" w:hAnsi="Arial" w:cs="Arial"/>
          <w:sz w:val="22"/>
          <w:szCs w:val="22"/>
        </w:rPr>
      </w:pPr>
      <w:r w:rsidRPr="00876A02">
        <w:rPr>
          <w:rFonts w:ascii="Arial" w:hAnsi="Arial" w:cs="Arial"/>
          <w:sz w:val="22"/>
          <w:szCs w:val="22"/>
          <w:vertAlign w:val="superscript"/>
          <w:lang w:val="en-GB"/>
        </w:rPr>
        <w:t>1</w:t>
      </w:r>
      <w:r w:rsidRPr="00876A02">
        <w:rPr>
          <w:rFonts w:ascii="Arial" w:hAnsi="Arial" w:cs="Arial"/>
          <w:sz w:val="22"/>
          <w:szCs w:val="22"/>
          <w:lang w:val="en-GB"/>
        </w:rPr>
        <w:t>Nephrology Division, Boston Children’s Hospital</w:t>
      </w:r>
      <w:r w:rsidRPr="00876A02">
        <w:rPr>
          <w:rFonts w:ascii="Arial" w:hAnsi="Arial" w:cs="Arial"/>
          <w:sz w:val="22"/>
          <w:szCs w:val="22"/>
        </w:rPr>
        <w:t>, Harvard Medical School, Boston, MA, USA;</w:t>
      </w:r>
      <w:r w:rsidRPr="00876A02">
        <w:rPr>
          <w:rFonts w:ascii="Arial" w:hAnsi="Arial" w:cs="Arial"/>
          <w:sz w:val="22"/>
          <w:szCs w:val="22"/>
          <w:lang w:val="en-GB"/>
        </w:rPr>
        <w:t xml:space="preserve"> </w:t>
      </w:r>
      <w:r w:rsidRPr="00876A02">
        <w:rPr>
          <w:rFonts w:ascii="Arial" w:hAnsi="Arial" w:cs="Arial"/>
          <w:sz w:val="22"/>
          <w:szCs w:val="22"/>
          <w:vertAlign w:val="superscript"/>
          <w:lang w:val="en-GB"/>
        </w:rPr>
        <w:t>2</w:t>
      </w:r>
      <w:r w:rsidRPr="00876A02">
        <w:rPr>
          <w:rFonts w:ascii="Arial" w:eastAsiaTheme="minorEastAsia" w:hAnsi="Arial" w:cs="Arial"/>
          <w:sz w:val="22"/>
          <w:szCs w:val="22"/>
        </w:rPr>
        <w:t xml:space="preserve">International Center for T1D, Romeo </w:t>
      </w:r>
      <w:proofErr w:type="spellStart"/>
      <w:r w:rsidRPr="00876A02">
        <w:rPr>
          <w:rFonts w:ascii="Arial" w:eastAsiaTheme="minorEastAsia" w:hAnsi="Arial" w:cs="Arial"/>
          <w:sz w:val="22"/>
          <w:szCs w:val="22"/>
        </w:rPr>
        <w:t>ed</w:t>
      </w:r>
      <w:proofErr w:type="spellEnd"/>
      <w:r w:rsidRPr="00876A02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876A02">
        <w:rPr>
          <w:rFonts w:ascii="Arial" w:eastAsiaTheme="minorEastAsia" w:hAnsi="Arial" w:cs="Arial"/>
          <w:sz w:val="22"/>
          <w:szCs w:val="22"/>
        </w:rPr>
        <w:t>Enrica</w:t>
      </w:r>
      <w:proofErr w:type="spellEnd"/>
      <w:r w:rsidRPr="00876A02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876A02">
        <w:rPr>
          <w:rFonts w:ascii="Arial" w:eastAsiaTheme="minorEastAsia" w:hAnsi="Arial" w:cs="Arial"/>
          <w:sz w:val="22"/>
          <w:szCs w:val="22"/>
        </w:rPr>
        <w:t>Invernizzi</w:t>
      </w:r>
      <w:proofErr w:type="spellEnd"/>
      <w:r w:rsidRPr="00876A02">
        <w:rPr>
          <w:rFonts w:ascii="Arial" w:eastAsiaTheme="minorEastAsia" w:hAnsi="Arial" w:cs="Arial"/>
          <w:sz w:val="22"/>
          <w:szCs w:val="22"/>
        </w:rPr>
        <w:t xml:space="preserve"> Pediatric Clinical Research Center, Department of Biomedical and Clinical Science L. Sacco, University of Milan, Italy</w:t>
      </w:r>
      <w:r w:rsidRPr="00876A02">
        <w:rPr>
          <w:rFonts w:ascii="Arial" w:hAnsi="Arial" w:cs="Arial"/>
          <w:sz w:val="22"/>
          <w:szCs w:val="22"/>
        </w:rPr>
        <w:t>;</w:t>
      </w:r>
      <w:r w:rsidRPr="00876A02">
        <w:rPr>
          <w:rFonts w:ascii="Arial" w:eastAsiaTheme="minorEastAsia" w:hAnsi="Arial" w:cs="Arial"/>
          <w:sz w:val="22"/>
          <w:szCs w:val="22"/>
        </w:rPr>
        <w:t xml:space="preserve"> </w:t>
      </w:r>
      <w:r w:rsidR="005C29B1" w:rsidRPr="005C29B1">
        <w:rPr>
          <w:rFonts w:ascii="Arial" w:eastAsiaTheme="minorEastAsia" w:hAnsi="Arial" w:cs="Arial"/>
          <w:sz w:val="22"/>
          <w:szCs w:val="22"/>
          <w:vertAlign w:val="superscript"/>
        </w:rPr>
        <w:t>3</w:t>
      </w:r>
      <w:r w:rsidR="005C29B1">
        <w:rPr>
          <w:rFonts w:ascii="Arial" w:eastAsiaTheme="minorEastAsia" w:hAnsi="Arial" w:cs="Arial"/>
          <w:sz w:val="22"/>
          <w:szCs w:val="22"/>
        </w:rPr>
        <w:t xml:space="preserve">Endocrinology Division ASST </w:t>
      </w:r>
      <w:proofErr w:type="spellStart"/>
      <w:r w:rsidR="005C29B1">
        <w:rPr>
          <w:rFonts w:ascii="Arial" w:eastAsiaTheme="minorEastAsia" w:hAnsi="Arial" w:cs="Arial"/>
          <w:sz w:val="22"/>
          <w:szCs w:val="22"/>
        </w:rPr>
        <w:t>Fatebenefratelli</w:t>
      </w:r>
      <w:proofErr w:type="spellEnd"/>
      <w:r w:rsidR="005C29B1">
        <w:rPr>
          <w:rFonts w:ascii="Arial" w:eastAsiaTheme="minorEastAsia" w:hAnsi="Arial" w:cs="Arial"/>
          <w:sz w:val="22"/>
          <w:szCs w:val="22"/>
        </w:rPr>
        <w:t>-Sacco.</w:t>
      </w:r>
    </w:p>
    <w:p w14:paraId="36AE7073" w14:textId="77777777" w:rsidR="00043233" w:rsidRPr="00876A02" w:rsidRDefault="00043233" w:rsidP="005C29B1">
      <w:pPr>
        <w:pStyle w:val="BodyTextIndent"/>
        <w:spacing w:after="0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76A02">
        <w:rPr>
          <w:rFonts w:ascii="Arial" w:hAnsi="Arial" w:cs="Arial"/>
          <w:color w:val="000000" w:themeColor="text1"/>
          <w:sz w:val="22"/>
          <w:szCs w:val="22"/>
          <w:vertAlign w:val="superscript"/>
        </w:rPr>
        <w:t>*</w:t>
      </w:r>
      <w:r w:rsidRPr="00876A02">
        <w:rPr>
          <w:rFonts w:ascii="Arial" w:hAnsi="Arial" w:cs="Arial"/>
          <w:color w:val="000000" w:themeColor="text1"/>
          <w:sz w:val="22"/>
          <w:szCs w:val="22"/>
        </w:rPr>
        <w:t xml:space="preserve">Corresponding author. Email: paolo.fiorina@childrens.harvard.edu </w:t>
      </w:r>
    </w:p>
    <w:p w14:paraId="5D1CB8BA" w14:textId="77777777" w:rsidR="00043233" w:rsidRPr="00876A02" w:rsidRDefault="00043233" w:rsidP="005C29B1">
      <w:pPr>
        <w:pStyle w:val="BodyTextIndent"/>
        <w:spacing w:after="0"/>
        <w:ind w:left="0"/>
        <w:jc w:val="both"/>
        <w:rPr>
          <w:rFonts w:ascii="Arial" w:hAnsi="Arial" w:cs="Arial"/>
          <w:sz w:val="22"/>
          <w:szCs w:val="22"/>
          <w:u w:val="single"/>
        </w:rPr>
      </w:pPr>
    </w:p>
    <w:p w14:paraId="31E7A651" w14:textId="77777777" w:rsidR="00043233" w:rsidRPr="00876A02" w:rsidRDefault="00043233" w:rsidP="005C29B1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14:paraId="1EE436BD" w14:textId="77777777" w:rsidR="00043233" w:rsidRPr="00876A02" w:rsidRDefault="00043233" w:rsidP="005C29B1">
      <w:pPr>
        <w:spacing w:after="0"/>
        <w:jc w:val="both"/>
        <w:rPr>
          <w:rFonts w:ascii="Arial" w:hAnsi="Arial" w:cs="Arial"/>
          <w:sz w:val="22"/>
          <w:szCs w:val="22"/>
        </w:rPr>
      </w:pPr>
      <w:r w:rsidRPr="00876A02">
        <w:rPr>
          <w:rFonts w:ascii="Arial" w:hAnsi="Arial" w:cs="Arial"/>
          <w:b/>
          <w:sz w:val="22"/>
          <w:szCs w:val="22"/>
        </w:rPr>
        <w:t>Running title</w:t>
      </w:r>
      <w:r w:rsidRPr="00876A02">
        <w:rPr>
          <w:rFonts w:ascii="Arial" w:hAnsi="Arial" w:cs="Arial"/>
          <w:sz w:val="22"/>
          <w:szCs w:val="22"/>
        </w:rPr>
        <w:t>: HSPCs cure T1D</w:t>
      </w:r>
    </w:p>
    <w:p w14:paraId="1703833A" w14:textId="0119D98B" w:rsidR="00043233" w:rsidRPr="00876A02" w:rsidRDefault="00043233" w:rsidP="005C29B1">
      <w:pPr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876A02">
        <w:rPr>
          <w:rFonts w:ascii="Arial" w:hAnsi="Arial" w:cs="Arial"/>
          <w:b/>
          <w:sz w:val="22"/>
          <w:szCs w:val="22"/>
        </w:rPr>
        <w:t>Total Word count</w:t>
      </w:r>
      <w:r w:rsidRPr="00876A02">
        <w:rPr>
          <w:rFonts w:ascii="Arial" w:hAnsi="Arial" w:cs="Arial"/>
          <w:sz w:val="22"/>
          <w:szCs w:val="22"/>
        </w:rPr>
        <w:t xml:space="preserve">: </w:t>
      </w:r>
      <w:r w:rsidRPr="00876A02">
        <w:rPr>
          <w:rFonts w:ascii="Arial" w:hAnsi="Arial" w:cs="Arial"/>
          <w:b/>
          <w:bCs/>
          <w:sz w:val="22"/>
          <w:szCs w:val="22"/>
        </w:rPr>
        <w:t>Text word/characters count</w:t>
      </w:r>
      <w:r w:rsidRPr="00876A02">
        <w:rPr>
          <w:rFonts w:ascii="Arial" w:hAnsi="Arial" w:cs="Arial"/>
          <w:bCs/>
          <w:sz w:val="22"/>
          <w:szCs w:val="22"/>
        </w:rPr>
        <w:t xml:space="preserve">: </w:t>
      </w:r>
      <w:r w:rsidR="00206931">
        <w:rPr>
          <w:rFonts w:ascii="Arial" w:hAnsi="Arial" w:cs="Arial"/>
          <w:bCs/>
          <w:sz w:val="22"/>
          <w:szCs w:val="22"/>
        </w:rPr>
        <w:t>630</w:t>
      </w:r>
    </w:p>
    <w:p w14:paraId="7CCDFC5E" w14:textId="45B011DA" w:rsidR="00043233" w:rsidRPr="00876A02" w:rsidRDefault="00043233" w:rsidP="005C29B1">
      <w:pPr>
        <w:spacing w:after="0"/>
        <w:jc w:val="both"/>
        <w:rPr>
          <w:rFonts w:ascii="Arial" w:hAnsi="Arial" w:cs="Arial"/>
          <w:sz w:val="22"/>
          <w:szCs w:val="22"/>
        </w:rPr>
      </w:pPr>
      <w:r w:rsidRPr="00876A02">
        <w:rPr>
          <w:rFonts w:ascii="Arial" w:hAnsi="Arial" w:cs="Arial"/>
          <w:b/>
          <w:bCs/>
          <w:sz w:val="22"/>
          <w:szCs w:val="22"/>
        </w:rPr>
        <w:t>Key words</w:t>
      </w:r>
      <w:r w:rsidRPr="00876A02">
        <w:rPr>
          <w:rFonts w:ascii="Arial" w:hAnsi="Arial" w:cs="Arial"/>
          <w:bCs/>
          <w:sz w:val="22"/>
          <w:szCs w:val="22"/>
        </w:rPr>
        <w:t xml:space="preserve">: Type 1 diabetes, </w:t>
      </w:r>
      <w:r w:rsidR="00D81A54">
        <w:rPr>
          <w:rFonts w:ascii="Arial" w:hAnsi="Arial" w:cs="Arial"/>
          <w:bCs/>
          <w:sz w:val="22"/>
          <w:szCs w:val="22"/>
        </w:rPr>
        <w:t>blood stem cells</w:t>
      </w:r>
      <w:r w:rsidRPr="00876A02">
        <w:rPr>
          <w:rFonts w:ascii="Arial" w:hAnsi="Arial" w:cs="Arial"/>
          <w:bCs/>
          <w:sz w:val="22"/>
          <w:szCs w:val="22"/>
        </w:rPr>
        <w:t>, PD-L1</w:t>
      </w:r>
    </w:p>
    <w:p w14:paraId="05579A1D" w14:textId="77777777" w:rsidR="00043233" w:rsidRPr="00876A02" w:rsidRDefault="00043233" w:rsidP="005C29B1">
      <w:pPr>
        <w:pStyle w:val="BodyTextIndent"/>
        <w:spacing w:after="0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0CBFF6AC" w14:textId="77777777" w:rsidR="00043233" w:rsidRPr="00876A02" w:rsidRDefault="00043233" w:rsidP="005C29B1">
      <w:pPr>
        <w:pStyle w:val="BodyTextIndent"/>
        <w:spacing w:after="0"/>
        <w:ind w:left="0"/>
        <w:jc w:val="both"/>
        <w:rPr>
          <w:rFonts w:ascii="Arial" w:hAnsi="Arial" w:cs="Arial"/>
          <w:sz w:val="22"/>
          <w:szCs w:val="22"/>
        </w:rPr>
      </w:pPr>
    </w:p>
    <w:p w14:paraId="3B66D770" w14:textId="77777777" w:rsidR="006C478A" w:rsidRPr="00876A02" w:rsidRDefault="006C478A" w:rsidP="005C29B1">
      <w:pPr>
        <w:spacing w:after="0"/>
        <w:rPr>
          <w:rFonts w:ascii="Arial" w:hAnsi="Arial" w:cs="Arial"/>
          <w:sz w:val="22"/>
          <w:szCs w:val="22"/>
        </w:rPr>
      </w:pPr>
    </w:p>
    <w:p w14:paraId="7363AAF1" w14:textId="77777777" w:rsidR="00043233" w:rsidRPr="00876A02" w:rsidRDefault="00043233" w:rsidP="005C29B1">
      <w:pPr>
        <w:spacing w:after="0"/>
        <w:rPr>
          <w:rFonts w:ascii="Arial" w:hAnsi="Arial" w:cs="Arial"/>
          <w:sz w:val="22"/>
          <w:szCs w:val="22"/>
        </w:rPr>
      </w:pPr>
    </w:p>
    <w:p w14:paraId="51A1D5C9" w14:textId="77777777" w:rsidR="00043233" w:rsidRPr="00876A02" w:rsidRDefault="00043233" w:rsidP="005C29B1">
      <w:pPr>
        <w:spacing w:after="0"/>
        <w:rPr>
          <w:rFonts w:ascii="Arial" w:hAnsi="Arial" w:cs="Arial"/>
          <w:sz w:val="22"/>
          <w:szCs w:val="22"/>
        </w:rPr>
      </w:pPr>
    </w:p>
    <w:p w14:paraId="48937223" w14:textId="77777777" w:rsidR="00043233" w:rsidRPr="00876A02" w:rsidRDefault="00043233" w:rsidP="005C29B1">
      <w:pPr>
        <w:spacing w:after="0"/>
        <w:rPr>
          <w:rFonts w:ascii="Arial" w:hAnsi="Arial" w:cs="Arial"/>
          <w:sz w:val="22"/>
          <w:szCs w:val="22"/>
        </w:rPr>
      </w:pPr>
    </w:p>
    <w:p w14:paraId="5B8E74B1" w14:textId="77777777" w:rsidR="00043233" w:rsidRPr="00876A02" w:rsidRDefault="00043233" w:rsidP="005C29B1">
      <w:pPr>
        <w:spacing w:after="0"/>
        <w:rPr>
          <w:rFonts w:ascii="Arial" w:hAnsi="Arial" w:cs="Arial"/>
          <w:sz w:val="22"/>
          <w:szCs w:val="22"/>
        </w:rPr>
      </w:pPr>
    </w:p>
    <w:p w14:paraId="031F8B30" w14:textId="77777777" w:rsidR="00043233" w:rsidRPr="00876A02" w:rsidRDefault="00043233" w:rsidP="005C29B1">
      <w:pPr>
        <w:spacing w:after="0"/>
        <w:rPr>
          <w:rFonts w:ascii="Arial" w:hAnsi="Arial" w:cs="Arial"/>
          <w:sz w:val="22"/>
          <w:szCs w:val="22"/>
        </w:rPr>
      </w:pPr>
    </w:p>
    <w:p w14:paraId="6C2B5E97" w14:textId="77777777" w:rsidR="00043233" w:rsidRPr="00876A02" w:rsidRDefault="00043233" w:rsidP="005C29B1">
      <w:pPr>
        <w:spacing w:after="0"/>
        <w:rPr>
          <w:rFonts w:ascii="Arial" w:hAnsi="Arial" w:cs="Arial"/>
          <w:sz w:val="22"/>
          <w:szCs w:val="22"/>
        </w:rPr>
      </w:pPr>
    </w:p>
    <w:p w14:paraId="56D8C2DD" w14:textId="77777777" w:rsidR="00043233" w:rsidRPr="00876A02" w:rsidRDefault="00043233" w:rsidP="005C29B1">
      <w:pPr>
        <w:spacing w:after="0"/>
        <w:rPr>
          <w:rFonts w:ascii="Arial" w:hAnsi="Arial" w:cs="Arial"/>
          <w:sz w:val="22"/>
          <w:szCs w:val="22"/>
        </w:rPr>
      </w:pPr>
    </w:p>
    <w:p w14:paraId="54B87A5E" w14:textId="77777777" w:rsidR="00043233" w:rsidRPr="00876A02" w:rsidRDefault="00043233" w:rsidP="005C29B1">
      <w:pPr>
        <w:spacing w:after="0"/>
        <w:rPr>
          <w:rFonts w:ascii="Arial" w:hAnsi="Arial" w:cs="Arial"/>
          <w:sz w:val="22"/>
          <w:szCs w:val="22"/>
        </w:rPr>
      </w:pPr>
    </w:p>
    <w:p w14:paraId="443B3912" w14:textId="77777777" w:rsidR="00043233" w:rsidRPr="00876A02" w:rsidRDefault="00043233" w:rsidP="005C29B1">
      <w:pPr>
        <w:spacing w:after="0"/>
        <w:rPr>
          <w:rFonts w:ascii="Arial" w:hAnsi="Arial" w:cs="Arial"/>
          <w:sz w:val="22"/>
          <w:szCs w:val="22"/>
        </w:rPr>
      </w:pPr>
    </w:p>
    <w:p w14:paraId="31DC2F83" w14:textId="77777777" w:rsidR="005C29B1" w:rsidRDefault="005C29B1" w:rsidP="005C29B1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C1ABE5C" w14:textId="5C227B2C" w:rsidR="00043233" w:rsidRPr="005C29B1" w:rsidRDefault="002106EB" w:rsidP="005C29B1">
      <w:pPr>
        <w:spacing w:after="0"/>
        <w:rPr>
          <w:rFonts w:ascii="Arial" w:hAnsi="Arial" w:cs="Arial"/>
          <w:b/>
          <w:sz w:val="22"/>
          <w:szCs w:val="22"/>
        </w:rPr>
      </w:pPr>
      <w:r w:rsidRPr="005C29B1">
        <w:rPr>
          <w:rFonts w:ascii="Arial" w:hAnsi="Arial" w:cs="Arial"/>
          <w:b/>
          <w:sz w:val="22"/>
          <w:szCs w:val="22"/>
        </w:rPr>
        <w:lastRenderedPageBreak/>
        <w:t>Summary</w:t>
      </w:r>
    </w:p>
    <w:p w14:paraId="4E554D39" w14:textId="0F83BBB3" w:rsidR="00CE4660" w:rsidRPr="00A92002" w:rsidRDefault="007D152F" w:rsidP="005C29B1">
      <w:pPr>
        <w:pStyle w:val="ListParagraph"/>
        <w:spacing w:before="0" w:beforeAutospacing="0" w:after="0" w:afterAutospacing="0"/>
        <w:jc w:val="both"/>
        <w:outlineLvl w:val="0"/>
        <w:rPr>
          <w:rStyle w:val="CommentReference"/>
          <w:rFonts w:ascii="Arial" w:hAnsi="Arial" w:cs="Arial"/>
          <w:color w:val="000000" w:themeColor="text1"/>
          <w:sz w:val="22"/>
          <w:szCs w:val="22"/>
        </w:rPr>
      </w:pPr>
      <w:r w:rsidRPr="00876A02">
        <w:rPr>
          <w:rFonts w:ascii="Arial" w:hAnsi="Arial" w:cs="Arial"/>
          <w:color w:val="000000" w:themeColor="text1"/>
          <w:sz w:val="22"/>
          <w:szCs w:val="22"/>
        </w:rPr>
        <w:t xml:space="preserve">Type 1 diabetes mellitus (T1D), </w:t>
      </w:r>
      <w:r w:rsidRPr="00AD2B5D">
        <w:rPr>
          <w:rFonts w:ascii="Arial" w:hAnsi="Arial" w:cs="Arial"/>
          <w:color w:val="000000" w:themeColor="text1"/>
          <w:sz w:val="22"/>
          <w:szCs w:val="22"/>
        </w:rPr>
        <w:t xml:space="preserve">begins with the </w:t>
      </w:r>
      <w:r w:rsidR="005C29B1">
        <w:rPr>
          <w:rFonts w:ascii="Arial" w:hAnsi="Arial" w:cs="Arial"/>
          <w:color w:val="000000" w:themeColor="text1"/>
          <w:sz w:val="22"/>
          <w:szCs w:val="22"/>
        </w:rPr>
        <w:t xml:space="preserve">immune-mediated </w:t>
      </w:r>
      <w:r w:rsidRPr="00AD2B5D">
        <w:rPr>
          <w:rFonts w:ascii="Arial" w:hAnsi="Arial" w:cs="Arial"/>
          <w:color w:val="000000" w:themeColor="text1"/>
          <w:sz w:val="22"/>
          <w:szCs w:val="22"/>
        </w:rPr>
        <w:t xml:space="preserve">destruction of insulin producing pancreatic </w:t>
      </w:r>
      <w:r w:rsidRPr="00AD2B5D">
        <w:rPr>
          <w:rFonts w:ascii="Arial" w:hAnsi="Arial" w:cs="Arial"/>
          <w:color w:val="000000" w:themeColor="text1"/>
          <w:sz w:val="22"/>
          <w:szCs w:val="22"/>
        </w:rPr>
        <w:sym w:font="Symbol" w:char="F062"/>
      </w:r>
      <w:r w:rsidR="005C29B1">
        <w:rPr>
          <w:rFonts w:ascii="Arial" w:hAnsi="Arial" w:cs="Arial"/>
          <w:color w:val="000000" w:themeColor="text1"/>
          <w:sz w:val="22"/>
          <w:szCs w:val="22"/>
        </w:rPr>
        <w:t>-</w:t>
      </w:r>
      <w:r w:rsidRPr="00AD2B5D">
        <w:rPr>
          <w:rFonts w:ascii="Arial" w:hAnsi="Arial" w:cs="Arial"/>
          <w:color w:val="000000" w:themeColor="text1"/>
          <w:sz w:val="22"/>
          <w:szCs w:val="22"/>
        </w:rPr>
        <w:t>cells. Recombinant insulin is the cornerstone of T1D therapy; despite improvements in the regimen of insulin administration precise glucose regulation is not possible</w:t>
      </w:r>
      <w:r w:rsidR="00A718D1">
        <w:rPr>
          <w:rFonts w:ascii="Arial" w:hAnsi="Arial" w:cs="Arial"/>
          <w:color w:val="000000" w:themeColor="text1"/>
          <w:sz w:val="22"/>
          <w:szCs w:val="22"/>
        </w:rPr>
        <w:t>.</w:t>
      </w:r>
      <w:r w:rsidRPr="00AD2B5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C29B1">
        <w:rPr>
          <w:rFonts w:ascii="Arial" w:hAnsi="Arial" w:cs="Arial"/>
          <w:color w:val="000000" w:themeColor="text1"/>
          <w:sz w:val="22"/>
          <w:szCs w:val="22"/>
        </w:rPr>
        <w:t>T1D patients, while surviving to the acute events associated with hyperglycemia, experience chronic c</w:t>
      </w:r>
      <w:r w:rsidR="00A718D1" w:rsidRPr="00A718D1">
        <w:rPr>
          <w:rFonts w:ascii="Arial" w:hAnsi="Arial" w:cs="Arial"/>
          <w:color w:val="000000" w:themeColor="text1"/>
          <w:sz w:val="22"/>
          <w:szCs w:val="22"/>
        </w:rPr>
        <w:t>omplication</w:t>
      </w:r>
      <w:r w:rsidR="00A718D1">
        <w:rPr>
          <w:rFonts w:ascii="Arial" w:hAnsi="Arial" w:cs="Arial"/>
          <w:color w:val="000000" w:themeColor="text1"/>
          <w:sz w:val="22"/>
          <w:szCs w:val="22"/>
        </w:rPr>
        <w:t>s</w:t>
      </w:r>
      <w:r w:rsidR="00A718D1" w:rsidRPr="00A718D1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5C29B1">
        <w:rPr>
          <w:rFonts w:ascii="Arial" w:hAnsi="Arial" w:cs="Arial"/>
          <w:color w:val="000000" w:themeColor="text1"/>
          <w:sz w:val="22"/>
          <w:szCs w:val="22"/>
        </w:rPr>
        <w:t xml:space="preserve">such </w:t>
      </w:r>
      <w:r w:rsidR="00A718D1" w:rsidRPr="00A718D1">
        <w:rPr>
          <w:rFonts w:ascii="Arial" w:hAnsi="Arial" w:cs="Arial"/>
          <w:color w:val="000000" w:themeColor="text1"/>
          <w:sz w:val="22"/>
          <w:szCs w:val="22"/>
        </w:rPr>
        <w:t>as chronic kidney disease</w:t>
      </w:r>
      <w:r w:rsidR="005C29B1">
        <w:rPr>
          <w:rFonts w:ascii="Arial" w:hAnsi="Arial" w:cs="Arial"/>
          <w:color w:val="000000" w:themeColor="text1"/>
          <w:sz w:val="22"/>
          <w:szCs w:val="22"/>
        </w:rPr>
        <w:t xml:space="preserve">, diabetic </w:t>
      </w:r>
      <w:r w:rsidR="00A718D1" w:rsidRPr="00A718D1">
        <w:rPr>
          <w:rFonts w:ascii="Arial" w:hAnsi="Arial" w:cs="Arial"/>
          <w:color w:val="000000" w:themeColor="text1"/>
          <w:sz w:val="22"/>
          <w:szCs w:val="22"/>
        </w:rPr>
        <w:t>retinopathy</w:t>
      </w:r>
      <w:r w:rsidR="005C29B1">
        <w:rPr>
          <w:rFonts w:ascii="Arial" w:hAnsi="Arial" w:cs="Arial"/>
          <w:color w:val="000000" w:themeColor="text1"/>
          <w:sz w:val="22"/>
          <w:szCs w:val="22"/>
        </w:rPr>
        <w:t xml:space="preserve"> and cardiomyopathy</w:t>
      </w:r>
      <w:r w:rsidR="00A718D1" w:rsidRPr="00A718D1">
        <w:rPr>
          <w:rFonts w:ascii="Arial" w:hAnsi="Arial" w:cs="Arial"/>
          <w:color w:val="000000" w:themeColor="text1"/>
          <w:sz w:val="22"/>
          <w:szCs w:val="22"/>
        </w:rPr>
        <w:t>.</w:t>
      </w:r>
      <w:r w:rsidR="00A718D1" w:rsidRPr="00A718D1" w:rsidDel="00A718D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1420E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1420E1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M</w:t>
      </w:r>
      <w:r w:rsidRPr="001420E1">
        <w:rPr>
          <w:rFonts w:ascii="Arial" w:hAnsi="Arial" w:cs="Arial"/>
          <w:color w:val="000000" w:themeColor="text1"/>
          <w:sz w:val="22"/>
          <w:szCs w:val="22"/>
        </w:rPr>
        <w:t xml:space="preserve">ost immunotherapies tested thus far failed to cure T1D or halt the T cell insult exerted on </w:t>
      </w:r>
      <w:r w:rsidRPr="001420E1">
        <w:rPr>
          <w:rFonts w:ascii="Arial" w:hAnsi="Arial" w:cs="Arial"/>
          <w:color w:val="000000" w:themeColor="text1"/>
          <w:sz w:val="22"/>
          <w:szCs w:val="22"/>
        </w:rPr>
        <w:sym w:font="Symbol" w:char="F062"/>
      </w:r>
      <w:r w:rsidRPr="001420E1">
        <w:rPr>
          <w:rFonts w:ascii="Arial" w:hAnsi="Arial" w:cs="Arial"/>
          <w:color w:val="000000" w:themeColor="text1"/>
          <w:sz w:val="22"/>
          <w:szCs w:val="22"/>
        </w:rPr>
        <w:t xml:space="preserve"> cells, mainly because they were not </w:t>
      </w:r>
      <w:r w:rsidR="008113FB">
        <w:rPr>
          <w:rFonts w:ascii="Arial" w:hAnsi="Arial" w:cs="Arial"/>
          <w:color w:val="000000" w:themeColor="text1"/>
          <w:sz w:val="22"/>
          <w:szCs w:val="22"/>
        </w:rPr>
        <w:t xml:space="preserve">specific/tailored for </w:t>
      </w:r>
      <w:r w:rsidRPr="001420E1">
        <w:rPr>
          <w:rFonts w:ascii="Arial" w:hAnsi="Arial" w:cs="Arial"/>
          <w:color w:val="000000" w:themeColor="text1"/>
          <w:sz w:val="22"/>
          <w:szCs w:val="22"/>
        </w:rPr>
        <w:t xml:space="preserve">T1D. </w:t>
      </w:r>
      <w:r w:rsidR="00F93BBC" w:rsidRPr="00D57364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Only </w:t>
      </w:r>
      <w:r w:rsidR="00F93BBC" w:rsidRPr="00D57364">
        <w:rPr>
          <w:rFonts w:ascii="Arial" w:hAnsi="Arial" w:cs="Arial"/>
          <w:bCs/>
          <w:color w:val="000000" w:themeColor="text1"/>
          <w:sz w:val="22"/>
          <w:szCs w:val="22"/>
        </w:rPr>
        <w:t>autologous hematopoietic stem cell transplantation in combination with non-</w:t>
      </w:r>
      <w:proofErr w:type="spellStart"/>
      <w:r w:rsidR="00F93BBC" w:rsidRPr="00D57364">
        <w:rPr>
          <w:rFonts w:ascii="Arial" w:hAnsi="Arial" w:cs="Arial"/>
          <w:bCs/>
          <w:color w:val="000000" w:themeColor="text1"/>
          <w:sz w:val="22"/>
          <w:szCs w:val="22"/>
        </w:rPr>
        <w:t>myeloablative</w:t>
      </w:r>
      <w:proofErr w:type="spellEnd"/>
      <w:r w:rsidR="00F93BBC" w:rsidRPr="00D57364">
        <w:rPr>
          <w:rFonts w:ascii="Arial" w:hAnsi="Arial" w:cs="Arial"/>
          <w:bCs/>
          <w:color w:val="000000" w:themeColor="text1"/>
          <w:sz w:val="22"/>
          <w:szCs w:val="22"/>
        </w:rPr>
        <w:t xml:space="preserve"> immunosuppressive regimen has </w:t>
      </w:r>
      <w:r w:rsidR="00F93BBC">
        <w:rPr>
          <w:rFonts w:ascii="Arial" w:hAnsi="Arial" w:cs="Arial"/>
          <w:bCs/>
          <w:color w:val="000000" w:themeColor="text1"/>
          <w:sz w:val="22"/>
          <w:szCs w:val="22"/>
        </w:rPr>
        <w:t>achieved</w:t>
      </w:r>
      <w:r w:rsidR="00F93BBC" w:rsidRPr="00D57364">
        <w:rPr>
          <w:rFonts w:ascii="Arial" w:hAnsi="Arial" w:cs="Arial"/>
          <w:bCs/>
          <w:color w:val="000000" w:themeColor="text1"/>
          <w:sz w:val="22"/>
          <w:szCs w:val="22"/>
        </w:rPr>
        <w:t xml:space="preserve"> complete independence from exogenous insulin in T1D patients</w:t>
      </w:r>
      <w:r w:rsidR="005C29B1">
        <w:rPr>
          <w:rFonts w:ascii="Arial" w:hAnsi="Arial" w:cs="Arial"/>
          <w:bCs/>
          <w:color w:val="000000" w:themeColor="text1"/>
          <w:sz w:val="22"/>
          <w:szCs w:val="22"/>
        </w:rPr>
        <w:t xml:space="preserve"> in 60% of treated individuals</w:t>
      </w:r>
      <w:r w:rsidR="00705805" w:rsidRPr="003E03DF">
        <w:rPr>
          <w:rFonts w:ascii="Arial" w:hAnsi="Arial" w:cs="Arial"/>
          <w:bCs/>
          <w:sz w:val="22"/>
          <w:szCs w:val="22"/>
        </w:rPr>
        <w:t>.</w:t>
      </w:r>
      <w:r w:rsidR="005C29B1">
        <w:t xml:space="preserve"> </w:t>
      </w:r>
      <w:r w:rsidR="00F93BB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Interestingly, </w:t>
      </w:r>
      <w:r w:rsidR="005E4471">
        <w:rPr>
          <w:rFonts w:ascii="Arial" w:eastAsiaTheme="minorHAnsi" w:hAnsi="Arial" w:cs="Arial"/>
          <w:color w:val="000000" w:themeColor="text1"/>
          <w:sz w:val="22"/>
          <w:szCs w:val="22"/>
        </w:rPr>
        <w:t>hematopoietic stem cells</w:t>
      </w:r>
      <w:r w:rsidR="001420E1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(HSPC)</w:t>
      </w:r>
      <w:r w:rsidR="00A46F7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, blood cells progenitors </w:t>
      </w:r>
      <w:r w:rsidRPr="001420E1">
        <w:rPr>
          <w:rFonts w:ascii="Arial" w:eastAsiaTheme="minorHAnsi" w:hAnsi="Arial" w:cs="Arial"/>
          <w:color w:val="000000" w:themeColor="text1"/>
          <w:sz w:val="22"/>
          <w:szCs w:val="22"/>
        </w:rPr>
        <w:t>located in the bone marrow</w:t>
      </w:r>
      <w:r w:rsidR="00A46F7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, </w:t>
      </w:r>
      <w:r w:rsidR="008113FB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are endowed with </w:t>
      </w:r>
      <w:proofErr w:type="spellStart"/>
      <w:r w:rsidR="008113FB">
        <w:rPr>
          <w:rFonts w:ascii="Arial" w:eastAsiaTheme="minorHAnsi" w:hAnsi="Arial" w:cs="Arial"/>
          <w:color w:val="000000" w:themeColor="text1"/>
          <w:sz w:val="22"/>
          <w:szCs w:val="22"/>
        </w:rPr>
        <w:t>immunoregulatory</w:t>
      </w:r>
      <w:proofErr w:type="spellEnd"/>
      <w:r w:rsidR="008113FB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</w:t>
      </w:r>
      <w:r w:rsidR="00206931">
        <w:rPr>
          <w:rFonts w:ascii="Arial" w:eastAsiaTheme="minorHAnsi" w:hAnsi="Arial" w:cs="Arial"/>
          <w:color w:val="000000" w:themeColor="text1"/>
          <w:sz w:val="22"/>
          <w:szCs w:val="22"/>
        </w:rPr>
        <w:t>properties, which</w:t>
      </w:r>
      <w:r w:rsidR="00F820F3" w:rsidRPr="00876A02">
        <w:rPr>
          <w:rFonts w:ascii="Arial" w:hAnsi="Arial"/>
          <w:noProof/>
          <w:sz w:val="22"/>
          <w:szCs w:val="22"/>
        </w:rPr>
        <w:t xml:space="preserve"> have been shown to be </w:t>
      </w:r>
      <w:r w:rsidR="00F820F3" w:rsidRPr="00876A02">
        <w:rPr>
          <w:rFonts w:ascii="Arial" w:hAnsi="Arial"/>
          <w:sz w:val="22"/>
          <w:szCs w:val="22"/>
        </w:rPr>
        <w:t xml:space="preserve">linked to the expression of </w:t>
      </w:r>
      <w:bookmarkStart w:id="2" w:name="21"/>
      <w:bookmarkEnd w:id="2"/>
      <w:r w:rsidR="00F820F3" w:rsidRPr="00876A02">
        <w:rPr>
          <w:rFonts w:ascii="Arial" w:hAnsi="Arial"/>
          <w:sz w:val="22"/>
          <w:szCs w:val="22"/>
        </w:rPr>
        <w:t>the immune checkpoint PD-L1 (or CD274)</w:t>
      </w:r>
      <w:r w:rsidR="00F93BBC">
        <w:rPr>
          <w:rFonts w:ascii="Arial" w:hAnsi="Arial"/>
          <w:sz w:val="22"/>
          <w:szCs w:val="22"/>
        </w:rPr>
        <w:t xml:space="preserve">. </w:t>
      </w:r>
      <w:r w:rsidR="00F820F3" w:rsidRPr="00F93BBC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</w:t>
      </w:r>
      <w:r w:rsidR="00705805" w:rsidRPr="00CE4660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Indeed, </w:t>
      </w:r>
      <w:r w:rsidR="00705805" w:rsidRPr="00CE4660">
        <w:rPr>
          <w:rStyle w:val="indent"/>
          <w:rFonts w:ascii="Arial" w:hAnsi="Arial"/>
          <w:sz w:val="22"/>
          <w:szCs w:val="22"/>
        </w:rPr>
        <w:t>mice deficient in PD-L1/PD-1 develop accelerated diabetes</w:t>
      </w:r>
      <w:r w:rsidR="00A46F7C" w:rsidRPr="00CE4660">
        <w:rPr>
          <w:rStyle w:val="indent"/>
          <w:rFonts w:ascii="Arial" w:hAnsi="Arial"/>
          <w:sz w:val="22"/>
          <w:szCs w:val="22"/>
        </w:rPr>
        <w:t xml:space="preserve"> and defect </w:t>
      </w:r>
      <w:r w:rsidRPr="00CE4660">
        <w:rPr>
          <w:rFonts w:ascii="Arial" w:hAnsi="Arial" w:cs="Arial"/>
          <w:color w:val="000000" w:themeColor="text1"/>
          <w:sz w:val="22"/>
          <w:szCs w:val="22"/>
        </w:rPr>
        <w:t>in PD-L1</w:t>
      </w:r>
      <w:r w:rsidRPr="00CE4660">
        <w:rPr>
          <w:rStyle w:val="CommentReference"/>
          <w:rFonts w:ascii="Arial" w:hAnsi="Arial" w:cs="Arial"/>
          <w:color w:val="000000" w:themeColor="text1"/>
          <w:sz w:val="22"/>
          <w:szCs w:val="22"/>
        </w:rPr>
        <w:t xml:space="preserve"> expression </w:t>
      </w:r>
      <w:r w:rsidR="00705805" w:rsidRPr="00CE4660">
        <w:rPr>
          <w:rStyle w:val="CommentReference"/>
          <w:rFonts w:ascii="Arial" w:hAnsi="Arial" w:cs="Arial"/>
          <w:color w:val="000000" w:themeColor="text1"/>
          <w:sz w:val="22"/>
          <w:szCs w:val="22"/>
        </w:rPr>
        <w:t xml:space="preserve">in HSPCs </w:t>
      </w:r>
      <w:r w:rsidRPr="00CE4660">
        <w:rPr>
          <w:rStyle w:val="CommentReference"/>
          <w:rFonts w:ascii="Arial" w:hAnsi="Arial" w:cs="Arial"/>
          <w:color w:val="000000" w:themeColor="text1"/>
          <w:sz w:val="22"/>
          <w:szCs w:val="22"/>
        </w:rPr>
        <w:t xml:space="preserve">impair their </w:t>
      </w:r>
      <w:proofErr w:type="spellStart"/>
      <w:r w:rsidR="00CE4660" w:rsidRPr="00A92002">
        <w:rPr>
          <w:rStyle w:val="CommentReference"/>
          <w:rFonts w:ascii="Arial" w:hAnsi="Arial" w:cs="Arial"/>
          <w:color w:val="000000" w:themeColor="text1"/>
          <w:sz w:val="22"/>
          <w:szCs w:val="22"/>
        </w:rPr>
        <w:t>immunoregulatory</w:t>
      </w:r>
      <w:proofErr w:type="spellEnd"/>
      <w:r w:rsidR="00CE4660" w:rsidRPr="00A92002">
        <w:rPr>
          <w:rStyle w:val="CommentReferen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E4660">
        <w:rPr>
          <w:rStyle w:val="CommentReference"/>
          <w:rFonts w:ascii="Arial" w:hAnsi="Arial" w:cs="Arial"/>
          <w:color w:val="000000" w:themeColor="text1"/>
          <w:sz w:val="22"/>
          <w:szCs w:val="22"/>
        </w:rPr>
        <w:t>ability</w:t>
      </w:r>
      <w:r w:rsidR="00CE4660" w:rsidRPr="00A92002">
        <w:rPr>
          <w:rStyle w:val="CommentReference"/>
          <w:rFonts w:ascii="Arial" w:hAnsi="Arial" w:cs="Arial"/>
          <w:color w:val="000000" w:themeColor="text1"/>
          <w:sz w:val="22"/>
          <w:szCs w:val="22"/>
        </w:rPr>
        <w:t>.</w:t>
      </w:r>
    </w:p>
    <w:p w14:paraId="0E14D454" w14:textId="1B27D791" w:rsidR="007D152F" w:rsidRPr="003E03DF" w:rsidRDefault="00437ED6" w:rsidP="00A92002">
      <w:pPr>
        <w:pStyle w:val="ListParagraph"/>
        <w:spacing w:before="0" w:beforeAutospacing="0" w:after="0" w:afterAutospacing="0"/>
        <w:jc w:val="both"/>
        <w:outlineLvl w:val="0"/>
        <w:rPr>
          <w:rStyle w:val="apple-style-span"/>
          <w:rFonts w:ascii="Arial" w:eastAsia="Calibri" w:hAnsi="Arial" w:cs="Arial"/>
          <w:sz w:val="22"/>
          <w:szCs w:val="22"/>
        </w:rPr>
      </w:pPr>
      <w:r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In our investigation, we </w:t>
      </w:r>
      <w:r w:rsidR="00AA044B" w:rsidRPr="00437ED6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used 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NOD </w:t>
      </w:r>
      <w:r w:rsidR="00EE70A3" w:rsidRPr="00437ED6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m</w:t>
      </w:r>
      <w:r w:rsidR="00EE70A3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ous</w:t>
      </w:r>
      <w:r w:rsidR="00EE70A3" w:rsidRPr="00437ED6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e</w:t>
      </w:r>
      <w:r w:rsidR="00AA044B" w:rsidRPr="00437ED6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a model that 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develops</w:t>
      </w:r>
      <w:r w:rsidR="00AA044B" w:rsidRPr="00437ED6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spontaneous autoimmune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diabetes, characterize</w:t>
      </w:r>
      <w:r w:rsidR="005E4471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d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by l</w:t>
      </w:r>
      <w:r w:rsidR="003E03DF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ymphocyte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infiltration of pancreatic islets</w:t>
      </w:r>
      <w:r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5F757B" w:rsidRPr="00437ED6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mimicking the human 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T1D</w:t>
      </w:r>
      <w:r w:rsidR="00F820F3" w:rsidRPr="00437ED6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disease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. </w:t>
      </w:r>
      <w:r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W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e </w:t>
      </w:r>
      <w:r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assessed 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the gene expression </w:t>
      </w:r>
      <w:r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profiling of 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HSPC</w:t>
      </w:r>
      <w:r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in NOD mice which showed a markedly downregulation of PD-L1 as compared to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7191D" w:rsidRPr="00437ED6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control 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mice. </w:t>
      </w:r>
      <w:r>
        <w:rPr>
          <w:rStyle w:val="apple-style-span"/>
          <w:rFonts w:ascii="Arial" w:hAnsi="Arial" w:cs="Arial"/>
          <w:color w:val="000000" w:themeColor="text1"/>
          <w:sz w:val="22"/>
          <w:szCs w:val="22"/>
        </w:rPr>
        <w:t>This defect in PD-L1 in HSPCs from NOD mice was also confirmed by multiple techniques such as RT-PCR, western blot and confocal microscopy.</w:t>
      </w:r>
      <w:r w:rsidR="00D3565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In order to understand the mechanism behind PD-L1 </w:t>
      </w:r>
      <w:r w:rsidR="00007A1C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downregulation</w:t>
      </w:r>
      <w:r w:rsidR="00D3565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in HSPCs from NOD mice, a genome wide analysis comparing HSPCs from NOD to those from C57BL/6 mice depicted a network of small RNA (micr</w:t>
      </w:r>
      <w:ins w:id="3" w:author="moufida ben nasr" w:date="2018-02-09T09:49:00Z">
        <w:r w:rsidR="00C157FE">
          <w:rPr>
            <w:rStyle w:val="apple-style-span"/>
            <w:rFonts w:ascii="Arial" w:hAnsi="Arial" w:cs="Arial"/>
            <w:color w:val="000000" w:themeColor="text1"/>
            <w:sz w:val="22"/>
            <w:szCs w:val="22"/>
          </w:rPr>
          <w:t>o</w:t>
        </w:r>
      </w:ins>
      <w:r w:rsidR="00D3565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RNAs), 14 of which controlled PD-L1 expression. In fact, silencing one </w:t>
      </w:r>
      <w:proofErr w:type="gramStart"/>
      <w:r w:rsidR="00D3565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those miRNA</w:t>
      </w:r>
      <w:proofErr w:type="gramEnd"/>
      <w:r w:rsidR="00D3565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key player/controller of PD-L1 expression, miR-1905 restored the defect PD-L1 as stated/confirmed by RT-PCR and Western blot analysis.</w:t>
      </w:r>
      <w:r w:rsidR="00D53FCD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Based on this, we sought to overcome this defect in PD-L1 on HSPCs by genetic engineering and pharmacologic approaches. Our genetically 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engineered HSPCs </w:t>
      </w:r>
      <w:r w:rsidR="00D53FCD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successfully 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reversed of hyperglycemia in 100% of the treated </w:t>
      </w:r>
      <w:r w:rsidR="00876A02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mice, which</w:t>
      </w:r>
      <w:r w:rsidR="00D53FCD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showed reduced lymphocyte infiltration and preserved insulin staining. </w:t>
      </w:r>
      <w:r w:rsid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>When</w:t>
      </w:r>
      <w:r w:rsidR="00D53FCD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tested in vitro, our genetically engineered HSPCs markedly abrogated </w:t>
      </w:r>
      <w:r w:rsidR="00403299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CD4 and CD8 specific autoimmune response and </w:t>
      </w:r>
      <w:r w:rsidR="00403299" w:rsidRPr="003E03DF">
        <w:rPr>
          <w:rFonts w:ascii="Arial" w:hAnsi="Arial"/>
          <w:bCs/>
          <w:sz w:val="22"/>
          <w:szCs w:val="22"/>
        </w:rPr>
        <w:t xml:space="preserve">exerted robust </w:t>
      </w:r>
      <w:proofErr w:type="spellStart"/>
      <w:r w:rsidR="00403299" w:rsidRPr="003E03DF">
        <w:rPr>
          <w:rFonts w:ascii="Arial" w:hAnsi="Arial"/>
          <w:bCs/>
          <w:sz w:val="22"/>
          <w:szCs w:val="22"/>
        </w:rPr>
        <w:t>immunoregulatory</w:t>
      </w:r>
      <w:proofErr w:type="spellEnd"/>
      <w:r w:rsidR="00403299" w:rsidRPr="003E03DF">
        <w:rPr>
          <w:rFonts w:ascii="Arial" w:hAnsi="Arial"/>
          <w:bCs/>
          <w:sz w:val="22"/>
          <w:szCs w:val="22"/>
        </w:rPr>
        <w:t xml:space="preserve"> properties almost comparable or higher to those obtained with CD4</w:t>
      </w:r>
      <w:r w:rsidR="00403299" w:rsidRPr="003E03DF">
        <w:rPr>
          <w:rFonts w:ascii="Arial" w:hAnsi="Arial"/>
          <w:bCs/>
          <w:sz w:val="22"/>
          <w:szCs w:val="22"/>
          <w:vertAlign w:val="superscript"/>
        </w:rPr>
        <w:t>+</w:t>
      </w:r>
      <w:r w:rsidR="00403299" w:rsidRPr="003E03DF">
        <w:rPr>
          <w:rFonts w:ascii="Arial" w:hAnsi="Arial"/>
          <w:bCs/>
          <w:sz w:val="22"/>
          <w:szCs w:val="22"/>
        </w:rPr>
        <w:t>CD25</w:t>
      </w:r>
      <w:r w:rsidR="00403299" w:rsidRPr="003E03DF">
        <w:rPr>
          <w:rFonts w:ascii="Arial" w:hAnsi="Arial"/>
          <w:bCs/>
          <w:sz w:val="22"/>
          <w:szCs w:val="22"/>
          <w:vertAlign w:val="superscript"/>
        </w:rPr>
        <w:t>+</w:t>
      </w:r>
      <w:r w:rsidR="00403299" w:rsidRPr="003E03DF">
        <w:rPr>
          <w:rFonts w:ascii="Arial" w:hAnsi="Arial"/>
          <w:bCs/>
          <w:sz w:val="22"/>
          <w:szCs w:val="22"/>
        </w:rPr>
        <w:t xml:space="preserve"> regulatory T cells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.  </w:t>
      </w:r>
      <w:r w:rsidR="00876A02" w:rsidRPr="003E03DF">
        <w:rPr>
          <w:rStyle w:val="apple-style-span"/>
          <w:rFonts w:ascii="Arial" w:hAnsi="Arial" w:cs="Arial"/>
          <w:sz w:val="22"/>
          <w:szCs w:val="22"/>
        </w:rPr>
        <w:t>P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>a</w:t>
      </w:r>
      <w:r w:rsidR="00876A02" w:rsidRPr="003E03DF">
        <w:rPr>
          <w:rStyle w:val="apple-style-span"/>
          <w:rFonts w:ascii="Arial" w:hAnsi="Arial" w:cs="Arial"/>
          <w:sz w:val="22"/>
          <w:szCs w:val="22"/>
        </w:rPr>
        <w:t>ra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>lleling the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 gene therapy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 xml:space="preserve"> approach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, 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 xml:space="preserve">we generated by pharmacological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>modulat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 xml:space="preserve">ion method pre-culturing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HSPCs 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 xml:space="preserve">with a cocktail of small molecules to upregulate PD-L1 expression. Our newly </w:t>
      </w:r>
      <w:r w:rsidR="00876A02" w:rsidRPr="003E03DF">
        <w:rPr>
          <w:rStyle w:val="apple-style-span"/>
          <w:rFonts w:ascii="Arial" w:hAnsi="Arial" w:cs="Arial"/>
          <w:sz w:val="22"/>
          <w:szCs w:val="22"/>
        </w:rPr>
        <w:t>generated HSPCs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, achieved 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 xml:space="preserve">comparable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results 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 xml:space="preserve">to those obtained with the genetically engineered HSPCs as they markedly abrogated the autoimmune response in vitro and in vivo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>by reversing diabetes in 40% of hyperglycemic NOD mice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>.</w:t>
      </w:r>
      <w:r w:rsidR="00876A02" w:rsidRPr="003E03DF">
        <w:rPr>
          <w:rStyle w:val="apple-style-span"/>
          <w:rFonts w:ascii="Arial" w:hAnsi="Arial" w:cs="Arial"/>
          <w:sz w:val="22"/>
          <w:szCs w:val="22"/>
        </w:rPr>
        <w:t xml:space="preserve"> </w:t>
      </w:r>
      <w:proofErr w:type="gramStart"/>
      <w:r w:rsidR="007D152F" w:rsidRPr="003E03DF">
        <w:rPr>
          <w:rStyle w:val="apple-style-span"/>
          <w:rFonts w:ascii="Arial" w:hAnsi="Arial" w:cs="Arial"/>
          <w:sz w:val="22"/>
          <w:szCs w:val="22"/>
        </w:rPr>
        <w:t>Similarly</w:t>
      </w:r>
      <w:proofErr w:type="gramEnd"/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 to our murine studies, PD-L1 expression 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 xml:space="preserve">in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HSPCs 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>from T1D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 patients 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>was reduced as compared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 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 xml:space="preserve">to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>healthy controls.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 xml:space="preserve"> The defect in human HSPCs from T1D was confirmed by multiple techniques: Flow cytometry, RT-PCR, western blot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 </w:t>
      </w:r>
      <w:r w:rsidR="00403299" w:rsidRPr="003E03DF">
        <w:rPr>
          <w:rStyle w:val="apple-style-span"/>
          <w:rFonts w:ascii="Arial" w:hAnsi="Arial" w:cs="Arial"/>
          <w:sz w:val="22"/>
          <w:szCs w:val="22"/>
        </w:rPr>
        <w:t xml:space="preserve">and confocal microscopy.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In </w:t>
      </w:r>
      <w:r w:rsidR="003B09DD" w:rsidRPr="003E03DF">
        <w:rPr>
          <w:rStyle w:val="apple-style-span"/>
          <w:rFonts w:ascii="Arial" w:hAnsi="Arial" w:cs="Arial"/>
          <w:sz w:val="22"/>
          <w:szCs w:val="22"/>
        </w:rPr>
        <w:t xml:space="preserve">a similar way to the murine assays,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we </w:t>
      </w:r>
      <w:r w:rsidR="003B09DD" w:rsidRPr="003E03DF">
        <w:rPr>
          <w:rStyle w:val="apple-style-span"/>
          <w:rFonts w:ascii="Arial" w:hAnsi="Arial" w:cs="Arial"/>
          <w:sz w:val="22"/>
          <w:szCs w:val="22"/>
        </w:rPr>
        <w:t xml:space="preserve">generated by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pharmacological </w:t>
      </w:r>
      <w:r w:rsidR="003B09DD" w:rsidRPr="003E03DF">
        <w:rPr>
          <w:rStyle w:val="apple-style-span"/>
          <w:rFonts w:ascii="Arial" w:hAnsi="Arial" w:cs="Arial"/>
          <w:sz w:val="22"/>
          <w:szCs w:val="22"/>
        </w:rPr>
        <w:t>approach</w:t>
      </w:r>
      <w:r w:rsidR="00876A02" w:rsidRPr="003E03DF">
        <w:rPr>
          <w:rStyle w:val="apple-style-span"/>
          <w:rFonts w:ascii="Arial" w:hAnsi="Arial" w:cs="Arial"/>
          <w:sz w:val="22"/>
          <w:szCs w:val="22"/>
        </w:rPr>
        <w:t>,</w:t>
      </w:r>
      <w:r w:rsidR="003B09DD" w:rsidRPr="003E03DF">
        <w:rPr>
          <w:rStyle w:val="apple-style-span"/>
          <w:rFonts w:ascii="Arial" w:hAnsi="Arial" w:cs="Arial"/>
          <w:sz w:val="22"/>
          <w:szCs w:val="22"/>
        </w:rPr>
        <w:t xml:space="preserve"> human PD-L1+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HSPCs </w:t>
      </w:r>
      <w:r w:rsidR="003B09DD" w:rsidRPr="003E03DF">
        <w:rPr>
          <w:rStyle w:val="apple-style-span"/>
          <w:rFonts w:ascii="Arial" w:hAnsi="Arial" w:cs="Arial"/>
          <w:sz w:val="22"/>
          <w:szCs w:val="22"/>
        </w:rPr>
        <w:t>which markedly upregulate</w:t>
      </w:r>
      <w:r w:rsidR="003B09DD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D152F" w:rsidRPr="00876A02">
        <w:rPr>
          <w:rStyle w:val="apple-style-span"/>
          <w:rFonts w:ascii="Arial" w:hAnsi="Arial" w:cs="Arial"/>
          <w:color w:val="000000" w:themeColor="text1"/>
          <w:sz w:val="22"/>
          <w:szCs w:val="22"/>
        </w:rPr>
        <w:t xml:space="preserve">PD-L1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>expression</w:t>
      </w:r>
      <w:r w:rsidR="003B09DD" w:rsidRPr="003E03DF">
        <w:rPr>
          <w:rStyle w:val="apple-style-span"/>
          <w:rFonts w:ascii="Arial" w:hAnsi="Arial" w:cs="Arial"/>
          <w:sz w:val="22"/>
          <w:szCs w:val="22"/>
        </w:rPr>
        <w:t xml:space="preserve">. When tested in an in vitro </w:t>
      </w:r>
      <w:r w:rsidR="00876A02" w:rsidRPr="003E03DF">
        <w:rPr>
          <w:rStyle w:val="apple-style-span"/>
          <w:rFonts w:ascii="Arial" w:hAnsi="Arial" w:cs="Arial"/>
          <w:sz w:val="22"/>
          <w:szCs w:val="22"/>
        </w:rPr>
        <w:t xml:space="preserve">autoimmune setting, </w:t>
      </w:r>
      <w:r w:rsidR="003B09DD" w:rsidRPr="003E03DF">
        <w:rPr>
          <w:rStyle w:val="apple-style-span"/>
          <w:rFonts w:ascii="Arial" w:hAnsi="Arial" w:cs="Arial"/>
          <w:sz w:val="22"/>
          <w:szCs w:val="22"/>
        </w:rPr>
        <w:t xml:space="preserve">our pharmacologically modulated PD-L1 HSPCs exerted a robust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immunomodulatory </w:t>
      </w:r>
      <w:r w:rsidR="003B09DD" w:rsidRPr="003E03DF">
        <w:rPr>
          <w:rStyle w:val="apple-style-span"/>
          <w:rFonts w:ascii="Arial" w:hAnsi="Arial" w:cs="Arial"/>
          <w:sz w:val="22"/>
          <w:szCs w:val="22"/>
        </w:rPr>
        <w:t>effect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>.</w:t>
      </w:r>
      <w:r w:rsidR="00CE4660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CE4660">
        <w:rPr>
          <w:rFonts w:ascii="Arial" w:hAnsi="Arial" w:cs="Arial"/>
          <w:bCs/>
          <w:color w:val="000000" w:themeColor="text1"/>
          <w:sz w:val="22"/>
          <w:szCs w:val="22"/>
        </w:rPr>
        <w:t>Overcoming the defect in PD-L1 by genetic or pharmacologic restoration halt the autoimmunity and eventually cure the disease.</w:t>
      </w:r>
      <w:r w:rsidR="00CE4660" w:rsidRPr="00876A02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7D152F" w:rsidRPr="003E03DF">
        <w:rPr>
          <w:rStyle w:val="apple-style-span"/>
          <w:rFonts w:ascii="Arial" w:hAnsi="Arial" w:cs="Arial"/>
          <w:sz w:val="22"/>
          <w:szCs w:val="22"/>
        </w:rPr>
        <w:t xml:space="preserve">This study opens </w:t>
      </w:r>
      <w:r w:rsidR="00C006D5" w:rsidRPr="003E03DF">
        <w:rPr>
          <w:rStyle w:val="apple-style-span"/>
          <w:rFonts w:ascii="Arial" w:hAnsi="Arial" w:cs="Arial"/>
          <w:sz w:val="22"/>
          <w:szCs w:val="22"/>
        </w:rPr>
        <w:t>new venues</w:t>
      </w:r>
      <w:r w:rsidR="00876A02" w:rsidRPr="003E03DF">
        <w:rPr>
          <w:rStyle w:val="apple-style-span"/>
          <w:rFonts w:ascii="Arial" w:hAnsi="Arial" w:cs="Arial"/>
          <w:sz w:val="22"/>
          <w:szCs w:val="22"/>
        </w:rPr>
        <w:t xml:space="preserve"> for </w:t>
      </w:r>
      <w:r w:rsidR="00C006D5">
        <w:rPr>
          <w:rStyle w:val="apple-style-span"/>
          <w:rFonts w:ascii="Arial" w:hAnsi="Arial" w:cs="Arial"/>
          <w:sz w:val="22"/>
          <w:szCs w:val="22"/>
        </w:rPr>
        <w:t>a</w:t>
      </w:r>
      <w:r w:rsidR="00876A02" w:rsidRPr="003E03DF">
        <w:rPr>
          <w:rStyle w:val="apple-style-span"/>
          <w:rFonts w:ascii="Arial" w:hAnsi="Arial" w:cs="Arial"/>
          <w:sz w:val="22"/>
          <w:szCs w:val="22"/>
        </w:rPr>
        <w:t xml:space="preserve"> possible therapeutic intervention in the future and could be the first</w:t>
      </w:r>
      <w:r w:rsidR="00876A02" w:rsidRPr="003E03DF">
        <w:rPr>
          <w:rFonts w:ascii="Arial" w:hAnsi="Arial" w:cs="Arial"/>
          <w:sz w:val="22"/>
          <w:szCs w:val="22"/>
        </w:rPr>
        <w:t xml:space="preserve"> step toward establishing a tailored clinical trial in T1D</w:t>
      </w:r>
      <w:r w:rsidR="00C006D5">
        <w:rPr>
          <w:rFonts w:ascii="Arial" w:hAnsi="Arial" w:cs="Arial"/>
          <w:sz w:val="22"/>
          <w:szCs w:val="22"/>
        </w:rPr>
        <w:t>.</w:t>
      </w:r>
      <w:r w:rsidR="00876A02" w:rsidRPr="003E03DF">
        <w:rPr>
          <w:rStyle w:val="apple-style-span"/>
          <w:rFonts w:ascii="Arial" w:hAnsi="Arial" w:cs="Arial"/>
          <w:sz w:val="22"/>
          <w:szCs w:val="22"/>
        </w:rPr>
        <w:t xml:space="preserve"> </w:t>
      </w:r>
    </w:p>
    <w:p w14:paraId="55920A8B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5EAB5F78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6F7A6ACA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465FAC50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5F624650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58304F51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505FB19D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022DB00D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2DC7984C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5D2A7094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402DCDDC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383F4092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6D9CFE19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3ACCF5DA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64006DE8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7F854295" w14:textId="77777777" w:rsidR="002106EB" w:rsidRPr="00876A02" w:rsidRDefault="002106EB" w:rsidP="005C29B1">
      <w:pPr>
        <w:spacing w:after="0"/>
        <w:rPr>
          <w:rFonts w:ascii="Arial" w:hAnsi="Arial" w:cs="Arial"/>
          <w:sz w:val="22"/>
          <w:szCs w:val="22"/>
        </w:rPr>
      </w:pPr>
    </w:p>
    <w:p w14:paraId="2905B793" w14:textId="77777777" w:rsidR="00043233" w:rsidRPr="00876A02" w:rsidRDefault="00043233" w:rsidP="005C29B1">
      <w:pPr>
        <w:pStyle w:val="ListParagraph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sectPr w:rsidR="00043233" w:rsidRPr="00876A02" w:rsidSect="006C47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68BE"/>
    <w:multiLevelType w:val="hybridMultilevel"/>
    <w:tmpl w:val="CD9EDD40"/>
    <w:lvl w:ilvl="0" w:tplc="8758D446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ufida ben nasr">
    <w15:presenceInfo w15:providerId="Windows Live" w15:userId="0efdac74b8b824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33"/>
    <w:rsid w:val="00007A1C"/>
    <w:rsid w:val="00043233"/>
    <w:rsid w:val="001420E1"/>
    <w:rsid w:val="00206931"/>
    <w:rsid w:val="002106EB"/>
    <w:rsid w:val="002C7CD5"/>
    <w:rsid w:val="002D2BF2"/>
    <w:rsid w:val="00321314"/>
    <w:rsid w:val="00377B5A"/>
    <w:rsid w:val="003B09DD"/>
    <w:rsid w:val="003E03DF"/>
    <w:rsid w:val="00403299"/>
    <w:rsid w:val="004376AE"/>
    <w:rsid w:val="00437ED6"/>
    <w:rsid w:val="005B4792"/>
    <w:rsid w:val="005C29B1"/>
    <w:rsid w:val="005D7EEC"/>
    <w:rsid w:val="005E3772"/>
    <w:rsid w:val="005E4471"/>
    <w:rsid w:val="005F757B"/>
    <w:rsid w:val="00627BE9"/>
    <w:rsid w:val="006C478A"/>
    <w:rsid w:val="00705805"/>
    <w:rsid w:val="007069A3"/>
    <w:rsid w:val="007109E6"/>
    <w:rsid w:val="007D152F"/>
    <w:rsid w:val="008113FB"/>
    <w:rsid w:val="00840AEC"/>
    <w:rsid w:val="0087191D"/>
    <w:rsid w:val="00876A02"/>
    <w:rsid w:val="00A03D13"/>
    <w:rsid w:val="00A14754"/>
    <w:rsid w:val="00A46F7C"/>
    <w:rsid w:val="00A56803"/>
    <w:rsid w:val="00A718D1"/>
    <w:rsid w:val="00A92002"/>
    <w:rsid w:val="00AA044B"/>
    <w:rsid w:val="00AA5BFB"/>
    <w:rsid w:val="00AD2B5D"/>
    <w:rsid w:val="00BC4AD5"/>
    <w:rsid w:val="00C006D5"/>
    <w:rsid w:val="00C11120"/>
    <w:rsid w:val="00C157FE"/>
    <w:rsid w:val="00CE4660"/>
    <w:rsid w:val="00D35652"/>
    <w:rsid w:val="00D53FCD"/>
    <w:rsid w:val="00D81A54"/>
    <w:rsid w:val="00E76BD8"/>
    <w:rsid w:val="00EE70A3"/>
    <w:rsid w:val="00F1171B"/>
    <w:rsid w:val="00F4444D"/>
    <w:rsid w:val="00F820F3"/>
    <w:rsid w:val="00F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8AA57"/>
  <w14:defaultImageDpi w14:val="300"/>
  <w15:docId w15:val="{FE4BE83F-C174-6749-95D5-16ADB2F5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233"/>
    <w:pPr>
      <w:spacing w:after="20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43233"/>
    <w:pPr>
      <w:spacing w:after="120"/>
      <w:ind w:left="360"/>
    </w:pPr>
    <w:rPr>
      <w:rFonts w:ascii="Times New Roman" w:eastAsia="Times New Roman" w:hAnsi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43233"/>
    <w:rPr>
      <w:rFonts w:ascii="Times New Roman" w:eastAsia="Times New Roman" w:hAnsi="Times New Roman" w:cs="Times New Roman"/>
      <w:sz w:val="20"/>
      <w:szCs w:val="20"/>
    </w:rPr>
  </w:style>
  <w:style w:type="paragraph" w:customStyle="1" w:styleId="Paragraph">
    <w:name w:val="Paragraph"/>
    <w:basedOn w:val="Normal"/>
    <w:rsid w:val="00043233"/>
    <w:pPr>
      <w:spacing w:before="120" w:after="0"/>
      <w:ind w:firstLine="7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2106E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apple-style-span">
    <w:name w:val="apple-style-span"/>
    <w:uiPriority w:val="99"/>
    <w:rsid w:val="002106EB"/>
    <w:rPr>
      <w:rFonts w:cs="Times New Roman"/>
    </w:rPr>
  </w:style>
  <w:style w:type="character" w:customStyle="1" w:styleId="indent">
    <w:name w:val="indent"/>
    <w:rsid w:val="002106EB"/>
  </w:style>
  <w:style w:type="character" w:styleId="CommentReference">
    <w:name w:val="annotation reference"/>
    <w:uiPriority w:val="99"/>
    <w:semiHidden/>
    <w:unhideWhenUsed/>
    <w:rsid w:val="002106E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B5A"/>
    <w:pPr>
      <w:spacing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B5A"/>
    <w:rPr>
      <w:rFonts w:ascii="Times New Roman" w:eastAsia="Calibri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B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B5A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B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B5A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444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BCH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Moufida  Ben Nasr</dc:creator>
  <cp:keywords/>
  <dc:description/>
  <cp:lastModifiedBy>moufida ben nasr</cp:lastModifiedBy>
  <cp:revision>2</cp:revision>
  <dcterms:created xsi:type="dcterms:W3CDTF">2018-02-09T14:57:00Z</dcterms:created>
  <dcterms:modified xsi:type="dcterms:W3CDTF">2018-02-09T14:57:00Z</dcterms:modified>
</cp:coreProperties>
</file>