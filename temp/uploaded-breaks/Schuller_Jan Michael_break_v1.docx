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E6D13" w14:textId="77777777" w:rsidR="002F7ADD" w:rsidRPr="002F7ADD" w:rsidRDefault="002F7ADD" w:rsidP="002F7ADD">
      <w:pPr>
        <w:jc w:val="both"/>
        <w:rPr>
          <w:ins w:id="0" w:author="Jan" w:date="2019-03-07T22:05:00Z"/>
          <w:rFonts w:ascii="Times New Roman" w:hAnsi="Times New Roman" w:cs="Times New Roman"/>
          <w:color w:val="000000"/>
          <w:sz w:val="27"/>
          <w:szCs w:val="27"/>
          <w:lang w:val="de-DE" w:eastAsia="de-DE"/>
        </w:rPr>
      </w:pPr>
      <w:ins w:id="1" w:author="Jan" w:date="2019-03-07T22:05:00Z">
        <w:r w:rsidRPr="002F7ADD">
          <w:rPr>
            <w:rFonts w:ascii="Arial" w:hAnsi="Arial" w:cs="Arial"/>
            <w:b/>
            <w:bCs/>
            <w:color w:val="000000"/>
            <w:sz w:val="27"/>
            <w:szCs w:val="27"/>
            <w:lang w:val="de-DE" w:eastAsia="de-DE"/>
          </w:rPr>
          <w:t>Molecular basis of cyclic electron flow revealed</w:t>
        </w:r>
      </w:ins>
    </w:p>
    <w:p w14:paraId="359B4CA4" w14:textId="77777777" w:rsidR="002F7ADD" w:rsidRPr="002F7ADD" w:rsidRDefault="002F7ADD" w:rsidP="002F7ADD">
      <w:pPr>
        <w:jc w:val="both"/>
        <w:rPr>
          <w:ins w:id="2" w:author="Jan" w:date="2019-03-07T22:05:00Z"/>
          <w:rFonts w:ascii="Times New Roman" w:hAnsi="Times New Roman" w:cs="Times New Roman"/>
          <w:color w:val="000000"/>
          <w:sz w:val="27"/>
          <w:szCs w:val="27"/>
          <w:lang w:val="de-DE" w:eastAsia="de-DE"/>
        </w:rPr>
      </w:pPr>
      <w:ins w:id="3" w:author="Jan" w:date="2019-03-07T22:05:00Z">
        <w:r w:rsidRPr="002F7ADD">
          <w:rPr>
            <w:rFonts w:ascii="Arial" w:hAnsi="Arial" w:cs="Arial"/>
            <w:color w:val="000000"/>
            <w:sz w:val="22"/>
            <w:szCs w:val="22"/>
            <w:lang w:val="de-DE" w:eastAsia="de-DE"/>
          </w:rPr>
          <w:t> </w:t>
        </w:r>
      </w:ins>
    </w:p>
    <w:p w14:paraId="21D80825" w14:textId="77777777" w:rsidR="002F7ADD" w:rsidRPr="002F7ADD" w:rsidRDefault="002F7ADD" w:rsidP="002F7ADD">
      <w:pPr>
        <w:jc w:val="both"/>
        <w:rPr>
          <w:ins w:id="4" w:author="Jan" w:date="2019-03-07T22:05:00Z"/>
          <w:rFonts w:ascii="Times New Roman" w:hAnsi="Times New Roman" w:cs="Times New Roman"/>
          <w:color w:val="000000"/>
          <w:sz w:val="27"/>
          <w:szCs w:val="27"/>
          <w:lang w:val="de-DE" w:eastAsia="de-DE"/>
        </w:rPr>
      </w:pPr>
      <w:ins w:id="5" w:author="Jan" w:date="2019-03-07T22:05:00Z">
        <w:r w:rsidRPr="002F7ADD">
          <w:rPr>
            <w:rFonts w:ascii="Arial" w:hAnsi="Arial" w:cs="Arial"/>
            <w:color w:val="000000"/>
            <w:sz w:val="22"/>
            <w:szCs w:val="22"/>
            <w:lang w:val="de-DE" w:eastAsia="de-DE"/>
          </w:rPr>
          <w:t>Jan M. Schuller and Marc M. Nowaczyk</w:t>
        </w:r>
      </w:ins>
    </w:p>
    <w:p w14:paraId="77BD41BD" w14:textId="77777777" w:rsidR="002F7ADD" w:rsidRPr="002F7ADD" w:rsidRDefault="002F7ADD" w:rsidP="002F7ADD">
      <w:pPr>
        <w:ind w:firstLine="720"/>
        <w:jc w:val="both"/>
        <w:rPr>
          <w:ins w:id="6" w:author="Jan" w:date="2019-03-07T22:05:00Z"/>
          <w:rFonts w:ascii="Times New Roman" w:hAnsi="Times New Roman" w:cs="Times New Roman"/>
          <w:color w:val="000000"/>
          <w:sz w:val="27"/>
          <w:szCs w:val="27"/>
          <w:lang w:val="de-DE" w:eastAsia="de-DE"/>
        </w:rPr>
      </w:pPr>
      <w:ins w:id="7" w:author="Jan" w:date="2019-03-07T22:05:00Z">
        <w:r w:rsidRPr="002F7ADD">
          <w:rPr>
            <w:rFonts w:ascii="Arial" w:hAnsi="Arial" w:cs="Arial"/>
            <w:color w:val="000000"/>
            <w:sz w:val="22"/>
            <w:szCs w:val="22"/>
            <w:lang w:val="de-DE" w:eastAsia="de-DE"/>
          </w:rPr>
          <w:t> </w:t>
        </w:r>
      </w:ins>
    </w:p>
    <w:p w14:paraId="328FE8BF" w14:textId="77777777" w:rsidR="002F7ADD" w:rsidRPr="002F7ADD" w:rsidRDefault="002F7ADD" w:rsidP="002F7ADD">
      <w:pPr>
        <w:ind w:firstLine="720"/>
        <w:jc w:val="both"/>
        <w:rPr>
          <w:ins w:id="8" w:author="Jan" w:date="2019-03-07T22:05:00Z"/>
          <w:rFonts w:ascii="Times New Roman" w:hAnsi="Times New Roman" w:cs="Times New Roman"/>
          <w:color w:val="000000"/>
          <w:sz w:val="27"/>
          <w:szCs w:val="27"/>
          <w:lang w:val="de-DE" w:eastAsia="de-DE"/>
        </w:rPr>
      </w:pPr>
      <w:ins w:id="9" w:author="Jan" w:date="2019-03-07T22:05:00Z">
        <w:r w:rsidRPr="002F7ADD">
          <w:rPr>
            <w:rFonts w:ascii="Arial" w:hAnsi="Arial" w:cs="Arial"/>
            <w:color w:val="000000"/>
            <w:sz w:val="22"/>
            <w:szCs w:val="22"/>
            <w:lang w:val="de-DE" w:eastAsia="de-DE"/>
          </w:rPr>
          <w:t>Oxygenic photosynthesis is a fundamental process performed by cyanobacteria, algea and higher plants that transforms the energy of sunlight into chemically stored energy. It is driven by two main electron transport pathways. The linear electron flow (LEF) involves two photosynthetic reaction centers that act in series and generates an electrochemical proton gradient, that fuels the chloroplast ATP synthase. First, Photosystem II releases electrons from water by using energy derived from harvested photons. The second complex, Photosystem I, functions as an electron pump, which further increases the energy of the transmitted electron and uses it to reduce ferredoxin (Fd). Amongs others, a subsequent enzymatic reaction uses Fd to generate NADPH. Both NADPH and ATP are mainly used for carbon fixation in the Calvin-Benson-Bassham (CBB) cycle. LEF produces ATP and NADPH in a ratio of about 9:7, however the CBB cycle requires 3 ATP per 2 NADPH. Furthermore, many other cellular processes need ATP or NADPH in different amounts, dependent on the metabolic status of the cell. To adjust the ATP to NADPH ratio, the cyclic electron flow (CEF) evolved, which involves only PSI. The electrons generated by PSI are transferred back into the electron transfer chain via photosynthetic complex I (NDH-1) and hence produce only ATP.</w:t>
        </w:r>
      </w:ins>
    </w:p>
    <w:p w14:paraId="55E0AF3E" w14:textId="77777777" w:rsidR="002F7ADD" w:rsidRPr="002F7ADD" w:rsidRDefault="002F7ADD" w:rsidP="002F7ADD">
      <w:pPr>
        <w:jc w:val="both"/>
        <w:rPr>
          <w:ins w:id="10" w:author="Jan" w:date="2019-03-07T22:05:00Z"/>
          <w:rFonts w:ascii="Times New Roman" w:hAnsi="Times New Roman" w:cs="Times New Roman"/>
          <w:color w:val="000000"/>
          <w:sz w:val="27"/>
          <w:szCs w:val="27"/>
          <w:lang w:val="de-DE" w:eastAsia="de-DE"/>
        </w:rPr>
      </w:pPr>
      <w:ins w:id="11" w:author="Jan" w:date="2019-03-07T22:05:00Z">
        <w:r w:rsidRPr="002F7ADD">
          <w:rPr>
            <w:rFonts w:ascii="Arial" w:hAnsi="Arial" w:cs="Arial"/>
            <w:color w:val="000000"/>
            <w:sz w:val="22"/>
            <w:szCs w:val="22"/>
            <w:lang w:val="de-DE" w:eastAsia="de-DE"/>
          </w:rPr>
          <w:t> </w:t>
        </w:r>
      </w:ins>
    </w:p>
    <w:p w14:paraId="27AFBEC8" w14:textId="77777777" w:rsidR="002F7ADD" w:rsidRPr="002F7ADD" w:rsidRDefault="002F7ADD" w:rsidP="002F7ADD">
      <w:pPr>
        <w:ind w:firstLine="720"/>
        <w:jc w:val="both"/>
        <w:rPr>
          <w:ins w:id="12" w:author="Jan" w:date="2019-03-07T22:05:00Z"/>
          <w:rFonts w:ascii="Times New Roman" w:hAnsi="Times New Roman" w:cs="Times New Roman"/>
          <w:color w:val="000000"/>
          <w:sz w:val="27"/>
          <w:szCs w:val="27"/>
          <w:lang w:val="de-DE" w:eastAsia="de-DE"/>
        </w:rPr>
      </w:pPr>
      <w:ins w:id="13" w:author="Jan" w:date="2019-03-07T22:05:00Z">
        <w:r w:rsidRPr="002F7ADD">
          <w:rPr>
            <w:rFonts w:ascii="Arial" w:hAnsi="Arial" w:cs="Arial"/>
            <w:color w:val="000000"/>
            <w:sz w:val="22"/>
            <w:szCs w:val="22"/>
            <w:lang w:val="de-DE" w:eastAsia="de-DE"/>
          </w:rPr>
          <w:t>Complex I functions in all domains of life as a redox driven proton pump exist in all domains of life. The generated proton gradient is used to fuel ATP synthases. The structure and function of the bacterial and mitochondrial respiratory complex I systems are well studied, whereas photosynthetic complex I lacks mechanistic insights. Respiratory complex I systems use NADH as the electron source. For this they have evolved a specialized NADH oxidation module that is not present in photosynthetic complex I, which carries a set of oxygenic-photosynthesis-specific (OPS) subunits instead. These structural differences raised the question how electron transfer is realized in the photosynthetic system. Fd was identified as a reasonable candidate, as photosynthetic complex I evolved from membrane bound NiFe hydrogenases that oxidize reduced Fd to drive proton pumping.</w:t>
        </w:r>
      </w:ins>
    </w:p>
    <w:p w14:paraId="1C36CFA8" w14:textId="77777777" w:rsidR="002F7ADD" w:rsidRPr="002F7ADD" w:rsidRDefault="002F7ADD" w:rsidP="002F7ADD">
      <w:pPr>
        <w:jc w:val="both"/>
        <w:rPr>
          <w:ins w:id="14" w:author="Jan" w:date="2019-03-07T22:05:00Z"/>
          <w:rFonts w:ascii="Times New Roman" w:hAnsi="Times New Roman" w:cs="Times New Roman"/>
          <w:color w:val="000000"/>
          <w:sz w:val="27"/>
          <w:szCs w:val="27"/>
          <w:lang w:val="de-DE" w:eastAsia="de-DE"/>
        </w:rPr>
      </w:pPr>
      <w:ins w:id="15" w:author="Jan" w:date="2019-03-07T22:05:00Z">
        <w:r w:rsidRPr="002F7ADD">
          <w:rPr>
            <w:rFonts w:ascii="Arial" w:hAnsi="Arial" w:cs="Arial"/>
            <w:color w:val="000000"/>
            <w:sz w:val="22"/>
            <w:szCs w:val="22"/>
            <w:lang w:val="de-DE" w:eastAsia="de-DE"/>
          </w:rPr>
          <w:t> </w:t>
        </w:r>
      </w:ins>
    </w:p>
    <w:p w14:paraId="7DC92111" w14:textId="77777777" w:rsidR="002F7ADD" w:rsidRPr="002F7ADD" w:rsidRDefault="002F7ADD" w:rsidP="002F7ADD">
      <w:pPr>
        <w:ind w:firstLine="720"/>
        <w:jc w:val="both"/>
        <w:rPr>
          <w:ins w:id="16" w:author="Jan" w:date="2019-03-07T22:05:00Z"/>
          <w:rFonts w:ascii="Times New Roman" w:hAnsi="Times New Roman" w:cs="Times New Roman"/>
          <w:color w:val="000000"/>
          <w:sz w:val="27"/>
          <w:szCs w:val="27"/>
          <w:lang w:val="de-DE" w:eastAsia="de-DE"/>
        </w:rPr>
      </w:pPr>
      <w:ins w:id="17" w:author="Jan" w:date="2019-03-07T22:05:00Z">
        <w:r w:rsidRPr="002F7ADD">
          <w:rPr>
            <w:rFonts w:ascii="Arial" w:hAnsi="Arial" w:cs="Arial"/>
            <w:color w:val="000000"/>
            <w:sz w:val="22"/>
            <w:szCs w:val="22"/>
            <w:lang w:val="de-DE" w:eastAsia="de-DE"/>
          </w:rPr>
          <w:t>To test this hypothesis, we mimicked CEF in vitro by mixing isolated PSI with purified Fd and photosynthetic complex I from the thermophilic cyanobacterium </w:t>
        </w:r>
        <w:r w:rsidRPr="002F7ADD">
          <w:rPr>
            <w:rFonts w:ascii="Arial" w:hAnsi="Arial" w:cs="Arial"/>
            <w:i/>
            <w:iCs/>
            <w:color w:val="000000"/>
            <w:sz w:val="22"/>
            <w:szCs w:val="22"/>
            <w:lang w:val="de-DE" w:eastAsia="de-DE"/>
          </w:rPr>
          <w:t>Thermosynechococcus elongatus</w:t>
        </w:r>
        <w:r w:rsidRPr="002F7ADD">
          <w:rPr>
            <w:rFonts w:ascii="Arial" w:hAnsi="Arial" w:cs="Arial"/>
            <w:color w:val="000000"/>
            <w:sz w:val="22"/>
            <w:szCs w:val="22"/>
            <w:lang w:val="de-DE" w:eastAsia="de-DE"/>
          </w:rPr>
          <w:t>. After excitation of PSI by a short laser pulse we could monitor electron transfer from PSI via Fd to photosynthetic complex I by fast optical spectroscopy. Thus, we could for the first time demonstrate unequivocally that Fd directly mediates electron transfer between PSI and photosynthetic complex I, instead of using intermediates such as NADPH.</w:t>
        </w:r>
      </w:ins>
    </w:p>
    <w:p w14:paraId="28067C7E" w14:textId="77777777" w:rsidR="002F7ADD" w:rsidRPr="002F7ADD" w:rsidRDefault="002F7ADD" w:rsidP="002F7ADD">
      <w:pPr>
        <w:jc w:val="both"/>
        <w:rPr>
          <w:ins w:id="18" w:author="Jan" w:date="2019-03-07T22:05:00Z"/>
          <w:rFonts w:ascii="Times New Roman" w:hAnsi="Times New Roman" w:cs="Times New Roman"/>
          <w:color w:val="000000"/>
          <w:sz w:val="27"/>
          <w:szCs w:val="27"/>
          <w:lang w:val="de-DE" w:eastAsia="de-DE"/>
        </w:rPr>
      </w:pPr>
      <w:ins w:id="19" w:author="Jan" w:date="2019-03-07T22:05:00Z">
        <w:r w:rsidRPr="002F7ADD">
          <w:rPr>
            <w:rFonts w:ascii="Arial" w:hAnsi="Arial" w:cs="Arial"/>
            <w:color w:val="000000"/>
            <w:sz w:val="22"/>
            <w:szCs w:val="22"/>
            <w:lang w:val="de-DE" w:eastAsia="de-DE"/>
          </w:rPr>
          <w:t> </w:t>
        </w:r>
      </w:ins>
    </w:p>
    <w:p w14:paraId="6375C1B5" w14:textId="6CEDD29D" w:rsidR="002F7ADD" w:rsidRDefault="002F7ADD" w:rsidP="002F7ADD">
      <w:pPr>
        <w:ind w:firstLine="720"/>
        <w:jc w:val="both"/>
        <w:rPr>
          <w:ins w:id="20" w:author="Jan" w:date="2019-03-07T22:05:00Z"/>
          <w:rFonts w:ascii="Times New Roman" w:hAnsi="Times New Roman" w:cs="Times New Roman"/>
          <w:color w:val="000000"/>
          <w:sz w:val="27"/>
          <w:szCs w:val="27"/>
          <w:lang w:val="de-DE" w:eastAsia="de-DE"/>
        </w:rPr>
        <w:pPrChange w:id="21" w:author="Jan" w:date="2019-03-07T22:05:00Z">
          <w:pPr>
            <w:jc w:val="both"/>
          </w:pPr>
        </w:pPrChange>
      </w:pPr>
      <w:ins w:id="22" w:author="Jan" w:date="2019-03-07T22:05:00Z">
        <w:r w:rsidRPr="002F7ADD">
          <w:rPr>
            <w:rFonts w:ascii="Arial" w:hAnsi="Arial" w:cs="Arial"/>
            <w:color w:val="000000"/>
            <w:sz w:val="22"/>
            <w:szCs w:val="22"/>
            <w:lang w:val="de-DE" w:eastAsia="de-DE"/>
          </w:rPr>
          <w:t>To provide a structural basis for the interaction with Fd and to clarify the role the OPS subunits in this reaction, we solved a high resolution cryo-EM single particle structure of photosynthetic complex I. Thereby, purified protein is embedded in a layer of vitrious ice to preserve their native conformation and protect them from damage in the electron microscope. After several thousands of images are collected they are reconstructed in the computer to generate a three-dimensional representation. These reconstructions rivals the details that can be observed using X-ray crystallography. Based on the structural analysis, we could identify a putative ferredoxin binding site on the peripheral, non-membrane embedded part of the complex and that the OPS subunit NdhS plays a central role in Fd recruitment. This was further corroborated by NMR chemical shift perturbation experiments. These experiments measured changes in the resonant frequency of atomic nuclei in the protein dependent on its environment. They revealed NdhS’s flexible C-terminus as the main interaction side to reel in Fd like a molecular fishing rod. </w:t>
        </w:r>
      </w:ins>
    </w:p>
    <w:p w14:paraId="7AB5B403" w14:textId="77777777" w:rsidR="002F7ADD" w:rsidRPr="002F7ADD" w:rsidRDefault="002F7ADD" w:rsidP="002F7ADD">
      <w:pPr>
        <w:ind w:firstLine="720"/>
        <w:jc w:val="both"/>
        <w:rPr>
          <w:ins w:id="23" w:author="Jan" w:date="2019-03-07T22:05:00Z"/>
          <w:rFonts w:ascii="Times New Roman" w:hAnsi="Times New Roman" w:cs="Times New Roman"/>
          <w:color w:val="000000"/>
          <w:sz w:val="27"/>
          <w:szCs w:val="27"/>
          <w:lang w:val="de-DE" w:eastAsia="de-DE"/>
        </w:rPr>
        <w:pPrChange w:id="24" w:author="Jan" w:date="2019-03-07T22:05:00Z">
          <w:pPr>
            <w:jc w:val="both"/>
          </w:pPr>
        </w:pPrChange>
      </w:pPr>
      <w:bookmarkStart w:id="25" w:name="_GoBack"/>
      <w:bookmarkEnd w:id="25"/>
    </w:p>
    <w:p w14:paraId="37953983" w14:textId="77777777" w:rsidR="002F7ADD" w:rsidRPr="002F7ADD" w:rsidRDefault="002F7ADD" w:rsidP="002F7ADD">
      <w:pPr>
        <w:ind w:firstLine="720"/>
        <w:jc w:val="both"/>
        <w:rPr>
          <w:ins w:id="26" w:author="Jan" w:date="2019-03-07T22:05:00Z"/>
          <w:rFonts w:ascii="Times New Roman" w:hAnsi="Times New Roman" w:cs="Times New Roman"/>
          <w:color w:val="000000"/>
          <w:sz w:val="27"/>
          <w:szCs w:val="27"/>
          <w:lang w:val="de-DE" w:eastAsia="de-DE"/>
        </w:rPr>
      </w:pPr>
      <w:ins w:id="27" w:author="Jan" w:date="2019-03-07T22:05:00Z">
        <w:r w:rsidRPr="002F7ADD">
          <w:rPr>
            <w:rFonts w:ascii="Arial" w:hAnsi="Arial" w:cs="Arial"/>
            <w:color w:val="000000"/>
            <w:sz w:val="22"/>
            <w:szCs w:val="22"/>
            <w:lang w:val="de-DE" w:eastAsia="de-DE"/>
          </w:rPr>
          <w:t>This combination of structural and in-vitro spectroscopic analysis allowed us to explain the molecular details of the interaction between Fd and photosynthetic complex I and uncovers a highly efficient recruitment process.</w:t>
        </w:r>
      </w:ins>
    </w:p>
    <w:p w14:paraId="72CC1A9F" w14:textId="77777777" w:rsidR="002F7ADD" w:rsidRPr="002F7ADD" w:rsidRDefault="002F7ADD" w:rsidP="002F7ADD">
      <w:pPr>
        <w:ind w:firstLine="720"/>
        <w:jc w:val="both"/>
        <w:rPr>
          <w:ins w:id="28" w:author="Jan" w:date="2019-03-07T22:05:00Z"/>
          <w:rFonts w:ascii="Times New Roman" w:hAnsi="Times New Roman" w:cs="Times New Roman"/>
          <w:color w:val="000000"/>
          <w:sz w:val="27"/>
          <w:szCs w:val="27"/>
          <w:lang w:val="de-DE" w:eastAsia="de-DE"/>
        </w:rPr>
      </w:pPr>
      <w:ins w:id="29" w:author="Jan" w:date="2019-03-07T22:05:00Z">
        <w:r w:rsidRPr="002F7ADD">
          <w:rPr>
            <w:rFonts w:ascii="Arial" w:hAnsi="Arial" w:cs="Arial"/>
            <w:color w:val="000000"/>
            <w:sz w:val="22"/>
            <w:szCs w:val="22"/>
            <w:lang w:val="de-DE" w:eastAsia="de-DE"/>
          </w:rPr>
          <w:lastRenderedPageBreak/>
          <w:t> </w:t>
        </w:r>
      </w:ins>
    </w:p>
    <w:p w14:paraId="1B264345" w14:textId="77777777" w:rsidR="002F7ADD" w:rsidRPr="002F7ADD" w:rsidRDefault="002F7ADD" w:rsidP="002F7ADD">
      <w:pPr>
        <w:spacing w:after="240"/>
        <w:ind w:firstLine="708"/>
        <w:jc w:val="both"/>
        <w:rPr>
          <w:ins w:id="30" w:author="Jan" w:date="2019-03-07T22:05:00Z"/>
          <w:rFonts w:ascii="Times New Roman" w:hAnsi="Times New Roman" w:cs="Times New Roman"/>
          <w:color w:val="000000"/>
          <w:sz w:val="27"/>
          <w:szCs w:val="27"/>
          <w:lang w:val="de-DE" w:eastAsia="de-DE"/>
        </w:rPr>
      </w:pPr>
      <w:ins w:id="31" w:author="Jan" w:date="2019-03-07T22:05:00Z">
        <w:r w:rsidRPr="002F7ADD">
          <w:rPr>
            <w:rFonts w:ascii="Arial" w:hAnsi="Arial" w:cs="Arial"/>
            <w:color w:val="000000"/>
            <w:sz w:val="22"/>
            <w:szCs w:val="22"/>
            <w:lang w:val="de-DE" w:eastAsia="de-DE"/>
          </w:rPr>
          <w:t>In contrast to all other trees of life, cyanobacteria have evolved different variants of photosynthetic complex I. Under carbon limiting conditions, they can express paralog complex I subunits that – additionally to proton pumping -  drive vectorial CO</w:t>
        </w:r>
        <w:r w:rsidRPr="002F7ADD">
          <w:rPr>
            <w:rFonts w:ascii="Arial" w:hAnsi="Arial" w:cs="Arial"/>
            <w:color w:val="000000"/>
            <w:sz w:val="22"/>
            <w:szCs w:val="22"/>
            <w:vertAlign w:val="subscript"/>
            <w:lang w:val="de-DE" w:eastAsia="de-DE"/>
          </w:rPr>
          <w:t>2 </w:t>
        </w:r>
        <w:r w:rsidRPr="002F7ADD">
          <w:rPr>
            <w:rFonts w:ascii="Arial" w:hAnsi="Arial" w:cs="Arial"/>
            <w:color w:val="000000"/>
            <w:sz w:val="22"/>
            <w:szCs w:val="22"/>
            <w:lang w:val="de-DE" w:eastAsia="de-DE"/>
          </w:rPr>
          <w:t>hydration to store CO</w:t>
        </w:r>
        <w:r w:rsidRPr="002F7ADD">
          <w:rPr>
            <w:rFonts w:ascii="Arial" w:hAnsi="Arial" w:cs="Arial"/>
            <w:color w:val="000000"/>
            <w:sz w:val="22"/>
            <w:szCs w:val="22"/>
            <w:vertAlign w:val="subscript"/>
            <w:lang w:val="de-DE" w:eastAsia="de-DE"/>
          </w:rPr>
          <w:t>2 </w:t>
        </w:r>
        <w:r w:rsidRPr="002F7ADD">
          <w:rPr>
            <w:rFonts w:ascii="Arial" w:hAnsi="Arial" w:cs="Arial"/>
            <w:color w:val="000000"/>
            <w:sz w:val="22"/>
            <w:szCs w:val="22"/>
            <w:lang w:val="de-DE" w:eastAsia="de-DE"/>
          </w:rPr>
          <w:t>that has leaked out from carboxysomes, the main compartment for CO</w:t>
        </w:r>
        <w:r w:rsidRPr="002F7ADD">
          <w:rPr>
            <w:rFonts w:ascii="Arial" w:hAnsi="Arial" w:cs="Arial"/>
            <w:color w:val="000000"/>
            <w:sz w:val="22"/>
            <w:szCs w:val="22"/>
            <w:vertAlign w:val="subscript"/>
            <w:lang w:val="de-DE" w:eastAsia="de-DE"/>
          </w:rPr>
          <w:t>2</w:t>
        </w:r>
        <w:r w:rsidRPr="002F7ADD">
          <w:rPr>
            <w:rFonts w:ascii="Arial" w:hAnsi="Arial" w:cs="Arial"/>
            <w:color w:val="000000"/>
            <w:sz w:val="22"/>
            <w:szCs w:val="22"/>
            <w:lang w:val="de-DE" w:eastAsia="de-DE"/>
          </w:rPr>
          <w:t>-fixation. Thus, a full understanding of the cyanobacterial complex I variants does not only greatly enhance our understanding of prokaryotic environmental adaption, it furthermore may serve as a blueprint for engineering of photosynthetic organisms to increase productivity, thereby promoting solutions for future food production and biomimetic CO</w:t>
        </w:r>
        <w:r w:rsidRPr="002F7ADD">
          <w:rPr>
            <w:rFonts w:ascii="Arial" w:hAnsi="Arial" w:cs="Arial"/>
            <w:color w:val="000000"/>
            <w:sz w:val="22"/>
            <w:szCs w:val="22"/>
            <w:vertAlign w:val="subscript"/>
            <w:lang w:val="de-DE" w:eastAsia="de-DE"/>
          </w:rPr>
          <w:t>2</w:t>
        </w:r>
        <w:r w:rsidRPr="002F7ADD">
          <w:rPr>
            <w:rFonts w:ascii="Arial" w:hAnsi="Arial" w:cs="Arial"/>
            <w:color w:val="000000"/>
            <w:sz w:val="22"/>
            <w:szCs w:val="22"/>
            <w:lang w:val="de-DE" w:eastAsia="de-DE"/>
          </w:rPr>
          <w:t> mitigation.</w:t>
        </w:r>
      </w:ins>
    </w:p>
    <w:p w14:paraId="58520BA4" w14:textId="52BF2A09" w:rsidR="005A0739" w:rsidRPr="00DE6334" w:rsidDel="002F7ADD" w:rsidRDefault="005A0739" w:rsidP="00DE6334">
      <w:pPr>
        <w:jc w:val="both"/>
        <w:rPr>
          <w:del w:id="32" w:author="Jan" w:date="2019-03-07T22:05:00Z"/>
          <w:rFonts w:ascii="Arial" w:hAnsi="Arial" w:cs="Arial"/>
          <w:b/>
          <w:szCs w:val="22"/>
        </w:rPr>
      </w:pPr>
      <w:del w:id="33" w:author="Jan" w:date="2019-03-07T22:05:00Z">
        <w:r w:rsidRPr="00DE6334" w:rsidDel="002F7ADD">
          <w:rPr>
            <w:rFonts w:ascii="Arial" w:hAnsi="Arial" w:cs="Arial"/>
            <w:b/>
            <w:szCs w:val="22"/>
          </w:rPr>
          <w:delText>Molecular basis of cyclic electron flow revealed</w:delText>
        </w:r>
      </w:del>
    </w:p>
    <w:p w14:paraId="05B42A65" w14:textId="0ABC6CCC" w:rsidR="005A0739" w:rsidDel="002F7ADD" w:rsidRDefault="005A0739" w:rsidP="00DE6334">
      <w:pPr>
        <w:jc w:val="both"/>
        <w:rPr>
          <w:del w:id="34" w:author="Jan" w:date="2019-03-07T22:05:00Z"/>
          <w:rFonts w:ascii="Arial" w:hAnsi="Arial" w:cs="Arial"/>
          <w:sz w:val="22"/>
          <w:szCs w:val="22"/>
        </w:rPr>
      </w:pPr>
    </w:p>
    <w:p w14:paraId="678DD0C2" w14:textId="293FC364" w:rsidR="005A0739" w:rsidDel="002F7ADD" w:rsidRDefault="005A0739" w:rsidP="00DE6334">
      <w:pPr>
        <w:jc w:val="both"/>
        <w:rPr>
          <w:del w:id="35" w:author="Jan" w:date="2019-03-07T22:05:00Z"/>
          <w:rFonts w:ascii="Arial" w:hAnsi="Arial" w:cs="Arial"/>
          <w:sz w:val="22"/>
          <w:szCs w:val="22"/>
        </w:rPr>
      </w:pPr>
      <w:del w:id="36" w:author="Jan" w:date="2019-03-07T22:05:00Z">
        <w:r w:rsidDel="002F7ADD">
          <w:rPr>
            <w:rFonts w:ascii="Arial" w:hAnsi="Arial" w:cs="Arial"/>
            <w:sz w:val="22"/>
            <w:szCs w:val="22"/>
          </w:rPr>
          <w:delText>Jan M. Schuller and Marc M. Nowaczyk</w:delText>
        </w:r>
      </w:del>
    </w:p>
    <w:p w14:paraId="5E958764" w14:textId="0E379F29" w:rsidR="005A0739" w:rsidDel="002F7ADD" w:rsidRDefault="005A0739" w:rsidP="0009430D">
      <w:pPr>
        <w:ind w:firstLine="720"/>
        <w:jc w:val="both"/>
        <w:rPr>
          <w:del w:id="37" w:author="Jan" w:date="2019-03-07T22:05:00Z"/>
          <w:rFonts w:ascii="Arial" w:hAnsi="Arial" w:cs="Arial"/>
          <w:sz w:val="22"/>
          <w:szCs w:val="22"/>
        </w:rPr>
      </w:pPr>
    </w:p>
    <w:p w14:paraId="3FDCE1F9" w14:textId="7A7A8DCF" w:rsidR="00975899" w:rsidRPr="006E20AC" w:rsidDel="002F7ADD" w:rsidRDefault="007A6D2E" w:rsidP="0009430D">
      <w:pPr>
        <w:ind w:firstLine="720"/>
        <w:jc w:val="both"/>
        <w:rPr>
          <w:del w:id="38" w:author="Jan" w:date="2019-03-07T22:05:00Z"/>
          <w:rFonts w:ascii="Arial" w:hAnsi="Arial" w:cs="Arial"/>
          <w:sz w:val="22"/>
          <w:szCs w:val="22"/>
        </w:rPr>
      </w:pPr>
      <w:del w:id="39" w:author="Jan" w:date="2019-03-07T22:05:00Z">
        <w:r w:rsidRPr="006E20AC" w:rsidDel="002F7ADD">
          <w:rPr>
            <w:rFonts w:ascii="Arial" w:hAnsi="Arial" w:cs="Arial"/>
            <w:sz w:val="22"/>
            <w:szCs w:val="22"/>
          </w:rPr>
          <w:delText xml:space="preserve">Oxygenic photosynthesis is </w:delText>
        </w:r>
        <w:r w:rsidR="003B0BEA" w:rsidRPr="006E20AC" w:rsidDel="002F7ADD">
          <w:rPr>
            <w:rFonts w:ascii="Arial" w:hAnsi="Arial" w:cs="Arial"/>
            <w:sz w:val="22"/>
            <w:szCs w:val="22"/>
          </w:rPr>
          <w:delText>a fundamental process</w:delText>
        </w:r>
        <w:r w:rsidRPr="006E20AC" w:rsidDel="002F7ADD">
          <w:rPr>
            <w:rFonts w:ascii="Arial" w:hAnsi="Arial" w:cs="Arial"/>
            <w:sz w:val="22"/>
            <w:szCs w:val="22"/>
          </w:rPr>
          <w:delText xml:space="preserve"> </w:delText>
        </w:r>
        <w:r w:rsidR="003B0BEA" w:rsidRPr="006E20AC" w:rsidDel="002F7ADD">
          <w:rPr>
            <w:rFonts w:ascii="Arial" w:hAnsi="Arial" w:cs="Arial"/>
            <w:sz w:val="22"/>
            <w:szCs w:val="22"/>
          </w:rPr>
          <w:delText xml:space="preserve">performed by cyanobacteria, algea and higher plants </w:delText>
        </w:r>
        <w:r w:rsidRPr="006E20AC" w:rsidDel="002F7ADD">
          <w:rPr>
            <w:rFonts w:ascii="Arial" w:hAnsi="Arial" w:cs="Arial"/>
            <w:sz w:val="22"/>
            <w:szCs w:val="22"/>
          </w:rPr>
          <w:delText>that transforms the energy of sunlight into chemical</w:delText>
        </w:r>
        <w:r w:rsidR="003B0BEA" w:rsidRPr="006E20AC" w:rsidDel="002F7ADD">
          <w:rPr>
            <w:rFonts w:ascii="Arial" w:hAnsi="Arial" w:cs="Arial"/>
            <w:sz w:val="22"/>
            <w:szCs w:val="22"/>
          </w:rPr>
          <w:delText>ly stored</w:delText>
        </w:r>
        <w:r w:rsidRPr="006E20AC" w:rsidDel="002F7ADD">
          <w:rPr>
            <w:rFonts w:ascii="Arial" w:hAnsi="Arial" w:cs="Arial"/>
            <w:sz w:val="22"/>
            <w:szCs w:val="22"/>
          </w:rPr>
          <w:delText xml:space="preserve"> energy. It is driven by two main electron transport pathways. The linear electron flow</w:delText>
        </w:r>
        <w:r w:rsidR="00A06C9E" w:rsidRPr="006E20AC" w:rsidDel="002F7ADD">
          <w:rPr>
            <w:rFonts w:ascii="Arial" w:hAnsi="Arial" w:cs="Arial"/>
            <w:sz w:val="22"/>
            <w:szCs w:val="22"/>
          </w:rPr>
          <w:delText xml:space="preserve"> (LEF)</w:delText>
        </w:r>
        <w:r w:rsidRPr="006E20AC" w:rsidDel="002F7ADD">
          <w:rPr>
            <w:rFonts w:ascii="Arial" w:hAnsi="Arial" w:cs="Arial"/>
            <w:sz w:val="22"/>
            <w:szCs w:val="22"/>
          </w:rPr>
          <w:delText xml:space="preserve"> involves two photosynthetic reaction centers</w:delText>
        </w:r>
        <w:r w:rsidR="009B3CC0" w:rsidRPr="006E20AC" w:rsidDel="002F7ADD">
          <w:rPr>
            <w:rFonts w:ascii="Arial" w:hAnsi="Arial" w:cs="Arial"/>
            <w:sz w:val="22"/>
            <w:szCs w:val="22"/>
          </w:rPr>
          <w:delText xml:space="preserve"> that act in series. Photosystem II</w:delText>
        </w:r>
        <w:r w:rsidRPr="006E20AC" w:rsidDel="002F7ADD">
          <w:rPr>
            <w:rFonts w:ascii="Arial" w:hAnsi="Arial" w:cs="Arial"/>
            <w:sz w:val="22"/>
            <w:szCs w:val="22"/>
          </w:rPr>
          <w:delText xml:space="preserve"> (</w:delText>
        </w:r>
        <w:r w:rsidR="009B3CC0" w:rsidRPr="006E20AC" w:rsidDel="002F7ADD">
          <w:rPr>
            <w:rFonts w:ascii="Arial" w:hAnsi="Arial" w:cs="Arial"/>
            <w:sz w:val="22"/>
            <w:szCs w:val="22"/>
          </w:rPr>
          <w:delText>PS</w:delText>
        </w:r>
        <w:r w:rsidR="003B0BEA" w:rsidRPr="006E20AC" w:rsidDel="002F7ADD">
          <w:rPr>
            <w:rFonts w:ascii="Arial" w:hAnsi="Arial" w:cs="Arial"/>
            <w:sz w:val="22"/>
            <w:szCs w:val="22"/>
          </w:rPr>
          <w:delText>II</w:delText>
        </w:r>
        <w:r w:rsidR="009B3CC0" w:rsidRPr="006E20AC" w:rsidDel="002F7ADD">
          <w:rPr>
            <w:rFonts w:ascii="Arial" w:hAnsi="Arial" w:cs="Arial"/>
            <w:sz w:val="22"/>
            <w:szCs w:val="22"/>
          </w:rPr>
          <w:delText xml:space="preserve">) releases electrons from water, whereas </w:delText>
        </w:r>
        <w:r w:rsidR="003B0BEA" w:rsidRPr="006E20AC" w:rsidDel="002F7ADD">
          <w:rPr>
            <w:rFonts w:ascii="Arial" w:hAnsi="Arial" w:cs="Arial"/>
            <w:sz w:val="22"/>
            <w:szCs w:val="22"/>
          </w:rPr>
          <w:delText>photosystem I</w:delText>
        </w:r>
        <w:r w:rsidR="009B3CC0" w:rsidRPr="006E20AC" w:rsidDel="002F7ADD">
          <w:rPr>
            <w:rFonts w:ascii="Arial" w:hAnsi="Arial" w:cs="Arial"/>
            <w:sz w:val="22"/>
            <w:szCs w:val="22"/>
          </w:rPr>
          <w:delText xml:space="preserve"> (PSI) acts as an electron pump that increases the free energy of the electrons to reduce </w:delText>
        </w:r>
        <w:r w:rsidR="00F209A3" w:rsidRPr="006E20AC" w:rsidDel="002F7ADD">
          <w:rPr>
            <w:rFonts w:ascii="Arial" w:hAnsi="Arial" w:cs="Arial"/>
            <w:sz w:val="22"/>
            <w:szCs w:val="22"/>
          </w:rPr>
          <w:delText>ferredoxin (Fd)</w:delText>
        </w:r>
        <w:r w:rsidR="003B0BEA" w:rsidRPr="006E20AC" w:rsidDel="002F7ADD">
          <w:rPr>
            <w:rFonts w:ascii="Arial" w:hAnsi="Arial" w:cs="Arial"/>
            <w:sz w:val="22"/>
            <w:szCs w:val="22"/>
          </w:rPr>
          <w:delText xml:space="preserve">, which </w:delText>
        </w:r>
        <w:r w:rsidR="00F209A3" w:rsidRPr="006E20AC" w:rsidDel="002F7ADD">
          <w:rPr>
            <w:rFonts w:ascii="Arial" w:hAnsi="Arial" w:cs="Arial"/>
            <w:sz w:val="22"/>
            <w:szCs w:val="22"/>
          </w:rPr>
          <w:delText xml:space="preserve">is used to </w:delText>
        </w:r>
        <w:r w:rsidR="00AC634F" w:rsidRPr="006E20AC" w:rsidDel="002F7ADD">
          <w:rPr>
            <w:rFonts w:ascii="Arial" w:hAnsi="Arial" w:cs="Arial"/>
            <w:sz w:val="22"/>
            <w:szCs w:val="22"/>
          </w:rPr>
          <w:delText xml:space="preserve">produce </w:delText>
        </w:r>
        <w:r w:rsidR="00C67ED4" w:rsidRPr="006E20AC" w:rsidDel="002F7ADD">
          <w:rPr>
            <w:rFonts w:ascii="Arial" w:hAnsi="Arial" w:cs="Arial"/>
            <w:sz w:val="22"/>
            <w:szCs w:val="22"/>
          </w:rPr>
          <w:delText>NADPH.</w:delText>
        </w:r>
        <w:r w:rsidRPr="006E20AC" w:rsidDel="002F7ADD">
          <w:rPr>
            <w:rFonts w:ascii="Arial" w:hAnsi="Arial" w:cs="Arial"/>
            <w:sz w:val="22"/>
            <w:szCs w:val="22"/>
          </w:rPr>
          <w:delText xml:space="preserve"> During this process an electrochemical proton gradient is generated that fuels the chloroplast ATP synthase to produce ATP. </w:delText>
        </w:r>
        <w:r w:rsidR="00C67ED4" w:rsidRPr="006E20AC" w:rsidDel="002F7ADD">
          <w:rPr>
            <w:rFonts w:ascii="Arial" w:hAnsi="Arial" w:cs="Arial"/>
            <w:sz w:val="22"/>
            <w:szCs w:val="22"/>
          </w:rPr>
          <w:delText xml:space="preserve">Both NADPH and ATP are </w:delText>
        </w:r>
        <w:r w:rsidR="00AC634F" w:rsidRPr="006E20AC" w:rsidDel="002F7ADD">
          <w:rPr>
            <w:rFonts w:ascii="Arial" w:hAnsi="Arial" w:cs="Arial"/>
            <w:sz w:val="22"/>
            <w:szCs w:val="22"/>
          </w:rPr>
          <w:delText xml:space="preserve">mainly used </w:delText>
        </w:r>
        <w:r w:rsidR="00975899" w:rsidRPr="006E20AC" w:rsidDel="002F7ADD">
          <w:rPr>
            <w:rFonts w:ascii="Arial" w:hAnsi="Arial" w:cs="Arial"/>
            <w:sz w:val="22"/>
            <w:szCs w:val="22"/>
          </w:rPr>
          <w:delText>for carbon fixation in the C</w:delText>
        </w:r>
        <w:r w:rsidR="00C67ED4" w:rsidRPr="006E20AC" w:rsidDel="002F7ADD">
          <w:rPr>
            <w:rFonts w:ascii="Arial" w:hAnsi="Arial" w:cs="Arial"/>
            <w:sz w:val="22"/>
            <w:szCs w:val="22"/>
          </w:rPr>
          <w:delText>alvin</w:delText>
        </w:r>
        <w:r w:rsidR="00AC634F" w:rsidRPr="006E20AC" w:rsidDel="002F7ADD">
          <w:rPr>
            <w:rFonts w:ascii="Arial" w:hAnsi="Arial" w:cs="Arial"/>
            <w:sz w:val="22"/>
            <w:szCs w:val="22"/>
          </w:rPr>
          <w:delText>-</w:delText>
        </w:r>
        <w:r w:rsidR="00975899" w:rsidRPr="006E20AC" w:rsidDel="002F7ADD">
          <w:rPr>
            <w:rFonts w:ascii="Arial" w:hAnsi="Arial" w:cs="Arial"/>
            <w:sz w:val="22"/>
            <w:szCs w:val="22"/>
          </w:rPr>
          <w:delText>B</w:delText>
        </w:r>
        <w:r w:rsidR="00C67ED4" w:rsidRPr="006E20AC" w:rsidDel="002F7ADD">
          <w:rPr>
            <w:rFonts w:ascii="Arial" w:hAnsi="Arial" w:cs="Arial"/>
            <w:sz w:val="22"/>
            <w:szCs w:val="22"/>
          </w:rPr>
          <w:delText>enson</w:delText>
        </w:r>
        <w:r w:rsidR="00AC634F" w:rsidRPr="006E20AC" w:rsidDel="002F7ADD">
          <w:rPr>
            <w:rFonts w:ascii="Arial" w:hAnsi="Arial" w:cs="Arial"/>
            <w:sz w:val="22"/>
            <w:szCs w:val="22"/>
          </w:rPr>
          <w:delText>-Bassham</w:delText>
        </w:r>
        <w:r w:rsidR="00C67ED4" w:rsidRPr="006E20AC" w:rsidDel="002F7ADD">
          <w:rPr>
            <w:rFonts w:ascii="Arial" w:hAnsi="Arial" w:cs="Arial"/>
            <w:sz w:val="22"/>
            <w:szCs w:val="22"/>
          </w:rPr>
          <w:delText xml:space="preserve"> </w:delText>
        </w:r>
        <w:r w:rsidR="00AC634F" w:rsidRPr="006E20AC" w:rsidDel="002F7ADD">
          <w:rPr>
            <w:rFonts w:ascii="Arial" w:hAnsi="Arial" w:cs="Arial"/>
            <w:sz w:val="22"/>
            <w:szCs w:val="22"/>
          </w:rPr>
          <w:delText xml:space="preserve">(CBB) </w:delText>
        </w:r>
        <w:r w:rsidR="00C67ED4" w:rsidRPr="006E20AC" w:rsidDel="002F7ADD">
          <w:rPr>
            <w:rFonts w:ascii="Arial" w:hAnsi="Arial" w:cs="Arial"/>
            <w:sz w:val="22"/>
            <w:szCs w:val="22"/>
          </w:rPr>
          <w:delText xml:space="preserve">cycle. </w:delText>
        </w:r>
        <w:r w:rsidR="00AC634F" w:rsidRPr="006E20AC" w:rsidDel="002F7ADD">
          <w:rPr>
            <w:rFonts w:ascii="Arial" w:hAnsi="Arial" w:cs="Arial"/>
            <w:sz w:val="22"/>
            <w:szCs w:val="22"/>
          </w:rPr>
          <w:delText>L</w:delText>
        </w:r>
        <w:r w:rsidR="0085788A" w:rsidRPr="006E20AC" w:rsidDel="002F7ADD">
          <w:rPr>
            <w:rFonts w:ascii="Arial" w:hAnsi="Arial" w:cs="Arial"/>
            <w:sz w:val="22"/>
            <w:szCs w:val="22"/>
          </w:rPr>
          <w:delText xml:space="preserve">inear electron flow </w:delText>
        </w:r>
        <w:r w:rsidR="00AC634F" w:rsidRPr="006E20AC" w:rsidDel="002F7ADD">
          <w:rPr>
            <w:rFonts w:ascii="Arial" w:hAnsi="Arial" w:cs="Arial"/>
            <w:sz w:val="22"/>
            <w:szCs w:val="22"/>
          </w:rPr>
          <w:delText xml:space="preserve">produces </w:delText>
        </w:r>
        <w:r w:rsidR="0085788A" w:rsidRPr="006E20AC" w:rsidDel="002F7ADD">
          <w:rPr>
            <w:rFonts w:ascii="Arial" w:hAnsi="Arial" w:cs="Arial"/>
            <w:sz w:val="22"/>
            <w:szCs w:val="22"/>
          </w:rPr>
          <w:delText xml:space="preserve">ATP and NADPH </w:delText>
        </w:r>
        <w:r w:rsidR="00A06C9E" w:rsidRPr="006E20AC" w:rsidDel="002F7ADD">
          <w:rPr>
            <w:rFonts w:ascii="Arial" w:hAnsi="Arial" w:cs="Arial"/>
            <w:sz w:val="22"/>
            <w:szCs w:val="22"/>
          </w:rPr>
          <w:delText xml:space="preserve">in a ratio of </w:delText>
        </w:r>
        <w:r w:rsidR="00AC634F" w:rsidRPr="006E20AC" w:rsidDel="002F7ADD">
          <w:rPr>
            <w:rFonts w:ascii="Arial" w:hAnsi="Arial" w:cs="Arial"/>
            <w:sz w:val="22"/>
            <w:szCs w:val="22"/>
          </w:rPr>
          <w:delText xml:space="preserve">about </w:delText>
        </w:r>
        <w:r w:rsidR="00A06C9E" w:rsidRPr="006E20AC" w:rsidDel="002F7ADD">
          <w:rPr>
            <w:rFonts w:ascii="Arial" w:hAnsi="Arial" w:cs="Arial"/>
            <w:sz w:val="22"/>
            <w:szCs w:val="22"/>
          </w:rPr>
          <w:delText xml:space="preserve">9:7, however the </w:delText>
        </w:r>
        <w:r w:rsidR="00AC634F" w:rsidRPr="006E20AC" w:rsidDel="002F7ADD">
          <w:rPr>
            <w:rFonts w:ascii="Arial" w:hAnsi="Arial" w:cs="Arial"/>
            <w:sz w:val="22"/>
            <w:szCs w:val="22"/>
          </w:rPr>
          <w:delText>CBB</w:delText>
        </w:r>
        <w:r w:rsidR="00975899" w:rsidRPr="006E20AC" w:rsidDel="002F7ADD">
          <w:rPr>
            <w:rFonts w:ascii="Arial" w:hAnsi="Arial" w:cs="Arial"/>
            <w:sz w:val="22"/>
            <w:szCs w:val="22"/>
          </w:rPr>
          <w:delText xml:space="preserve"> </w:delText>
        </w:r>
        <w:r w:rsidR="00424CB6" w:rsidRPr="006E20AC" w:rsidDel="002F7ADD">
          <w:rPr>
            <w:rFonts w:ascii="Arial" w:hAnsi="Arial" w:cs="Arial"/>
            <w:sz w:val="22"/>
            <w:szCs w:val="22"/>
          </w:rPr>
          <w:delText>c</w:delText>
        </w:r>
        <w:r w:rsidR="00A06C9E" w:rsidRPr="006E20AC" w:rsidDel="002F7ADD">
          <w:rPr>
            <w:rFonts w:ascii="Arial" w:hAnsi="Arial" w:cs="Arial"/>
            <w:sz w:val="22"/>
            <w:szCs w:val="22"/>
          </w:rPr>
          <w:delText xml:space="preserve">ycle requires 3 ATP per 2 NADPH. Furthermore, many other cellular processes </w:delText>
        </w:r>
        <w:r w:rsidR="00AC634F" w:rsidRPr="006E20AC" w:rsidDel="002F7ADD">
          <w:rPr>
            <w:rFonts w:ascii="Arial" w:hAnsi="Arial" w:cs="Arial"/>
            <w:sz w:val="22"/>
            <w:szCs w:val="22"/>
          </w:rPr>
          <w:delText xml:space="preserve">need </w:delText>
        </w:r>
        <w:r w:rsidR="00A06C9E" w:rsidRPr="006E20AC" w:rsidDel="002F7ADD">
          <w:rPr>
            <w:rFonts w:ascii="Arial" w:hAnsi="Arial" w:cs="Arial"/>
            <w:sz w:val="22"/>
            <w:szCs w:val="22"/>
          </w:rPr>
          <w:delText>ATP</w:delText>
        </w:r>
        <w:r w:rsidR="00AC634F" w:rsidRPr="006E20AC" w:rsidDel="002F7ADD">
          <w:rPr>
            <w:rFonts w:ascii="Arial" w:hAnsi="Arial" w:cs="Arial"/>
            <w:sz w:val="22"/>
            <w:szCs w:val="22"/>
          </w:rPr>
          <w:delText xml:space="preserve"> or NADPH in different amounts, dependent on the metabolic status of the cell</w:delText>
        </w:r>
        <w:r w:rsidR="00A06C9E" w:rsidRPr="006E20AC" w:rsidDel="002F7ADD">
          <w:rPr>
            <w:rFonts w:ascii="Arial" w:hAnsi="Arial" w:cs="Arial"/>
            <w:sz w:val="22"/>
            <w:szCs w:val="22"/>
          </w:rPr>
          <w:delText xml:space="preserve">. The main cellular pathway that was evolved to </w:delText>
        </w:r>
        <w:r w:rsidR="00AC634F" w:rsidRPr="006E20AC" w:rsidDel="002F7ADD">
          <w:rPr>
            <w:rFonts w:ascii="Arial" w:hAnsi="Arial" w:cs="Arial"/>
            <w:sz w:val="22"/>
            <w:szCs w:val="22"/>
          </w:rPr>
          <w:delText>adjust the</w:delText>
        </w:r>
        <w:r w:rsidR="00A06C9E" w:rsidRPr="006E20AC" w:rsidDel="002F7ADD">
          <w:rPr>
            <w:rFonts w:ascii="Arial" w:hAnsi="Arial" w:cs="Arial"/>
            <w:sz w:val="22"/>
            <w:szCs w:val="22"/>
          </w:rPr>
          <w:delText xml:space="preserve"> ATP</w:delText>
        </w:r>
        <w:r w:rsidR="00AC634F" w:rsidRPr="006E20AC" w:rsidDel="002F7ADD">
          <w:rPr>
            <w:rFonts w:ascii="Arial" w:hAnsi="Arial" w:cs="Arial"/>
            <w:sz w:val="22"/>
            <w:szCs w:val="22"/>
          </w:rPr>
          <w:delText xml:space="preserve"> to NADPH ratio</w:delText>
        </w:r>
        <w:r w:rsidR="00A06C9E" w:rsidRPr="006E20AC" w:rsidDel="002F7ADD">
          <w:rPr>
            <w:rFonts w:ascii="Arial" w:hAnsi="Arial" w:cs="Arial"/>
            <w:sz w:val="22"/>
            <w:szCs w:val="22"/>
          </w:rPr>
          <w:delText xml:space="preserve"> is the cyclic electron flow (CEF)</w:delText>
        </w:r>
        <w:r w:rsidR="00424CB6" w:rsidRPr="006E20AC" w:rsidDel="002F7ADD">
          <w:rPr>
            <w:rFonts w:ascii="Arial" w:hAnsi="Arial" w:cs="Arial"/>
            <w:sz w:val="22"/>
            <w:szCs w:val="22"/>
          </w:rPr>
          <w:delText xml:space="preserve">, which involves only </w:delText>
        </w:r>
        <w:r w:rsidR="00A06C9E" w:rsidRPr="006E20AC" w:rsidDel="002F7ADD">
          <w:rPr>
            <w:rFonts w:ascii="Arial" w:hAnsi="Arial" w:cs="Arial"/>
            <w:sz w:val="22"/>
            <w:szCs w:val="22"/>
          </w:rPr>
          <w:delText>PSI.</w:delText>
        </w:r>
        <w:r w:rsidR="00975899" w:rsidRPr="006E20AC" w:rsidDel="002F7ADD">
          <w:rPr>
            <w:rFonts w:ascii="Arial" w:hAnsi="Arial" w:cs="Arial"/>
            <w:sz w:val="22"/>
            <w:szCs w:val="22"/>
          </w:rPr>
          <w:delText xml:space="preserve"> </w:delText>
        </w:r>
        <w:r w:rsidR="00F209A3" w:rsidRPr="006E20AC" w:rsidDel="002F7ADD">
          <w:rPr>
            <w:rFonts w:ascii="Arial" w:hAnsi="Arial" w:cs="Arial"/>
            <w:sz w:val="22"/>
            <w:szCs w:val="22"/>
          </w:rPr>
          <w:delText xml:space="preserve">The electrons </w:delText>
        </w:r>
        <w:r w:rsidR="00424CB6" w:rsidRPr="006E20AC" w:rsidDel="002F7ADD">
          <w:rPr>
            <w:rFonts w:ascii="Arial" w:hAnsi="Arial" w:cs="Arial"/>
            <w:sz w:val="22"/>
            <w:szCs w:val="22"/>
          </w:rPr>
          <w:delText xml:space="preserve">generated </w:delText>
        </w:r>
        <w:r w:rsidR="00F209A3" w:rsidRPr="006E20AC" w:rsidDel="002F7ADD">
          <w:rPr>
            <w:rFonts w:ascii="Arial" w:hAnsi="Arial" w:cs="Arial"/>
            <w:sz w:val="22"/>
            <w:szCs w:val="22"/>
          </w:rPr>
          <w:delText xml:space="preserve">by PSI are </w:delText>
        </w:r>
        <w:r w:rsidR="00424CB6" w:rsidRPr="006E20AC" w:rsidDel="002F7ADD">
          <w:rPr>
            <w:rFonts w:ascii="Arial" w:hAnsi="Arial" w:cs="Arial"/>
            <w:sz w:val="22"/>
            <w:szCs w:val="22"/>
          </w:rPr>
          <w:delText>transferred back</w:delText>
        </w:r>
        <w:r w:rsidR="00F209A3" w:rsidRPr="006E20AC" w:rsidDel="002F7ADD">
          <w:rPr>
            <w:rFonts w:ascii="Arial" w:hAnsi="Arial" w:cs="Arial"/>
            <w:sz w:val="22"/>
            <w:szCs w:val="22"/>
          </w:rPr>
          <w:delText xml:space="preserve"> into the </w:delText>
        </w:r>
        <w:r w:rsidR="00424CB6" w:rsidRPr="006E20AC" w:rsidDel="002F7ADD">
          <w:rPr>
            <w:rFonts w:ascii="Arial" w:hAnsi="Arial" w:cs="Arial"/>
            <w:sz w:val="22"/>
            <w:szCs w:val="22"/>
          </w:rPr>
          <w:delText>electron transfer chain</w:delText>
        </w:r>
        <w:r w:rsidR="00F209A3" w:rsidRPr="006E20AC" w:rsidDel="002F7ADD">
          <w:rPr>
            <w:rFonts w:ascii="Arial" w:hAnsi="Arial" w:cs="Arial"/>
            <w:sz w:val="22"/>
            <w:szCs w:val="22"/>
          </w:rPr>
          <w:delText xml:space="preserve"> via photosynthetic complex I</w:delText>
        </w:r>
        <w:r w:rsidR="002A7A38" w:rsidRPr="006E20AC" w:rsidDel="002F7ADD">
          <w:rPr>
            <w:rFonts w:ascii="Arial" w:hAnsi="Arial" w:cs="Arial"/>
            <w:sz w:val="22"/>
            <w:szCs w:val="22"/>
          </w:rPr>
          <w:delText xml:space="preserve"> or an alternative system operating in algae and plants that involves the proteins Pgr1 and Pgr5</w:delText>
        </w:r>
        <w:r w:rsidR="00F209A3" w:rsidRPr="006E20AC" w:rsidDel="002F7ADD">
          <w:rPr>
            <w:rFonts w:ascii="Arial" w:hAnsi="Arial" w:cs="Arial"/>
            <w:sz w:val="22"/>
            <w:szCs w:val="22"/>
          </w:rPr>
          <w:delText xml:space="preserve">. </w:delText>
        </w:r>
        <w:r w:rsidR="00AB2C6B" w:rsidRPr="006E20AC" w:rsidDel="002F7ADD">
          <w:rPr>
            <w:rFonts w:ascii="Arial" w:hAnsi="Arial" w:cs="Arial"/>
            <w:sz w:val="22"/>
            <w:szCs w:val="22"/>
          </w:rPr>
          <w:delText>By this CEF produces only ATP.</w:delText>
        </w:r>
      </w:del>
    </w:p>
    <w:p w14:paraId="7D8CA166" w14:textId="4A9F3BEE" w:rsidR="00F209A3" w:rsidRPr="006E20AC" w:rsidDel="002F7ADD" w:rsidRDefault="00F209A3" w:rsidP="00975899">
      <w:pPr>
        <w:jc w:val="both"/>
        <w:rPr>
          <w:del w:id="40" w:author="Jan" w:date="2019-03-07T22:05:00Z"/>
          <w:rFonts w:ascii="Arial" w:hAnsi="Arial" w:cs="Arial"/>
          <w:sz w:val="22"/>
          <w:szCs w:val="22"/>
        </w:rPr>
      </w:pPr>
    </w:p>
    <w:p w14:paraId="498E901A" w14:textId="523D4081" w:rsidR="00AA384B" w:rsidRPr="006E20AC" w:rsidDel="002F7ADD" w:rsidRDefault="00F209A3" w:rsidP="00AA384B">
      <w:pPr>
        <w:ind w:firstLine="720"/>
        <w:jc w:val="both"/>
        <w:rPr>
          <w:del w:id="41" w:author="Jan" w:date="2019-03-07T22:05:00Z"/>
          <w:rFonts w:ascii="Arial" w:hAnsi="Arial" w:cs="Arial"/>
          <w:sz w:val="22"/>
          <w:szCs w:val="22"/>
        </w:rPr>
      </w:pPr>
      <w:del w:id="42" w:author="Jan" w:date="2019-03-07T22:05:00Z">
        <w:r w:rsidRPr="006E20AC" w:rsidDel="002F7ADD">
          <w:rPr>
            <w:rFonts w:ascii="Arial" w:hAnsi="Arial" w:cs="Arial"/>
            <w:sz w:val="22"/>
            <w:szCs w:val="22"/>
          </w:rPr>
          <w:delText xml:space="preserve">Complex I exist in all domains of life. It is a gigantic </w:delText>
        </w:r>
        <w:r w:rsidR="008F650F" w:rsidRPr="006E20AC" w:rsidDel="002F7ADD">
          <w:rPr>
            <w:rFonts w:ascii="Arial" w:hAnsi="Arial" w:cs="Arial"/>
            <w:sz w:val="22"/>
            <w:szCs w:val="22"/>
          </w:rPr>
          <w:delText xml:space="preserve">redox </w:delText>
        </w:r>
        <w:r w:rsidRPr="006E20AC" w:rsidDel="002F7ADD">
          <w:rPr>
            <w:rFonts w:ascii="Arial" w:hAnsi="Arial" w:cs="Arial"/>
            <w:sz w:val="22"/>
            <w:szCs w:val="22"/>
          </w:rPr>
          <w:delText xml:space="preserve">driven proton pump that generates a proton gradient to fuel ATP synthases. The </w:delText>
        </w:r>
        <w:r w:rsidR="008F650F" w:rsidRPr="006E20AC" w:rsidDel="002F7ADD">
          <w:rPr>
            <w:rFonts w:ascii="Arial" w:hAnsi="Arial" w:cs="Arial"/>
            <w:sz w:val="22"/>
            <w:szCs w:val="22"/>
          </w:rPr>
          <w:delText>structure and function</w:delText>
        </w:r>
        <w:r w:rsidRPr="006E20AC" w:rsidDel="002F7ADD">
          <w:rPr>
            <w:rFonts w:ascii="Arial" w:hAnsi="Arial" w:cs="Arial"/>
            <w:sz w:val="22"/>
            <w:szCs w:val="22"/>
          </w:rPr>
          <w:delText xml:space="preserve"> of the bacterial and mitochondrial complex I systems are well </w:delText>
        </w:r>
        <w:r w:rsidR="006302B5" w:rsidRPr="006E20AC" w:rsidDel="002F7ADD">
          <w:rPr>
            <w:rFonts w:ascii="Arial" w:hAnsi="Arial" w:cs="Arial"/>
            <w:sz w:val="22"/>
            <w:szCs w:val="22"/>
          </w:rPr>
          <w:delText>studied</w:delText>
        </w:r>
        <w:r w:rsidRPr="006E20AC" w:rsidDel="002F7ADD">
          <w:rPr>
            <w:rFonts w:ascii="Arial" w:hAnsi="Arial" w:cs="Arial"/>
            <w:sz w:val="22"/>
            <w:szCs w:val="22"/>
          </w:rPr>
          <w:delText>, whereas</w:delText>
        </w:r>
        <w:r w:rsidR="008F650F" w:rsidRPr="006E20AC" w:rsidDel="002F7ADD">
          <w:rPr>
            <w:rFonts w:ascii="Arial" w:hAnsi="Arial" w:cs="Arial"/>
            <w:sz w:val="22"/>
            <w:szCs w:val="22"/>
          </w:rPr>
          <w:delText xml:space="preserve"> </w:delText>
        </w:r>
        <w:r w:rsidRPr="006E20AC" w:rsidDel="002F7ADD">
          <w:rPr>
            <w:rFonts w:ascii="Arial" w:hAnsi="Arial" w:cs="Arial"/>
            <w:sz w:val="22"/>
            <w:szCs w:val="22"/>
          </w:rPr>
          <w:delText xml:space="preserve">photosynthetic complex I has </w:delText>
        </w:r>
        <w:r w:rsidR="006302B5" w:rsidRPr="006E20AC" w:rsidDel="002F7ADD">
          <w:rPr>
            <w:rFonts w:ascii="Arial" w:hAnsi="Arial" w:cs="Arial"/>
            <w:sz w:val="22"/>
            <w:szCs w:val="22"/>
          </w:rPr>
          <w:delText xml:space="preserve">not </w:delText>
        </w:r>
        <w:r w:rsidRPr="006E20AC" w:rsidDel="002F7ADD">
          <w:rPr>
            <w:rFonts w:ascii="Arial" w:hAnsi="Arial" w:cs="Arial"/>
            <w:sz w:val="22"/>
            <w:szCs w:val="22"/>
          </w:rPr>
          <w:delText xml:space="preserve">been </w:delText>
        </w:r>
        <w:r w:rsidR="006302B5" w:rsidRPr="006E20AC" w:rsidDel="002F7ADD">
          <w:rPr>
            <w:rFonts w:ascii="Arial" w:hAnsi="Arial" w:cs="Arial"/>
            <w:sz w:val="22"/>
            <w:szCs w:val="22"/>
          </w:rPr>
          <w:delText>in the focus</w:delText>
        </w:r>
        <w:r w:rsidR="008F650F" w:rsidRPr="006E20AC" w:rsidDel="002F7ADD">
          <w:rPr>
            <w:rFonts w:ascii="Arial" w:hAnsi="Arial" w:cs="Arial"/>
            <w:sz w:val="22"/>
            <w:szCs w:val="22"/>
          </w:rPr>
          <w:delText xml:space="preserve"> </w:delText>
        </w:r>
        <w:r w:rsidRPr="006E20AC" w:rsidDel="002F7ADD">
          <w:rPr>
            <w:rFonts w:ascii="Arial" w:hAnsi="Arial" w:cs="Arial"/>
            <w:sz w:val="22"/>
            <w:szCs w:val="22"/>
          </w:rPr>
          <w:delText xml:space="preserve">so far. </w:delText>
        </w:r>
        <w:r w:rsidR="008752FB" w:rsidRPr="006E20AC" w:rsidDel="002F7ADD">
          <w:rPr>
            <w:rFonts w:ascii="Arial" w:hAnsi="Arial" w:cs="Arial"/>
            <w:sz w:val="22"/>
            <w:szCs w:val="22"/>
          </w:rPr>
          <w:delText xml:space="preserve">Respiratory complex I </w:delText>
        </w:r>
        <w:r w:rsidR="008F650F" w:rsidRPr="006E20AC" w:rsidDel="002F7ADD">
          <w:rPr>
            <w:rFonts w:ascii="Arial" w:hAnsi="Arial" w:cs="Arial"/>
            <w:sz w:val="22"/>
            <w:szCs w:val="22"/>
          </w:rPr>
          <w:delText xml:space="preserve">systems </w:delText>
        </w:r>
        <w:r w:rsidR="008752FB" w:rsidRPr="006E20AC" w:rsidDel="002F7ADD">
          <w:rPr>
            <w:rFonts w:ascii="Arial" w:hAnsi="Arial" w:cs="Arial"/>
            <w:sz w:val="22"/>
            <w:szCs w:val="22"/>
          </w:rPr>
          <w:delText>use NADH as the electron source</w:delText>
        </w:r>
        <w:r w:rsidR="008F650F" w:rsidRPr="006E20AC" w:rsidDel="002F7ADD">
          <w:rPr>
            <w:rFonts w:ascii="Arial" w:hAnsi="Arial" w:cs="Arial"/>
            <w:sz w:val="22"/>
            <w:szCs w:val="22"/>
          </w:rPr>
          <w:delText>.</w:delText>
        </w:r>
        <w:r w:rsidR="008752FB" w:rsidRPr="006E20AC" w:rsidDel="002F7ADD">
          <w:rPr>
            <w:rFonts w:ascii="Arial" w:hAnsi="Arial" w:cs="Arial"/>
            <w:sz w:val="22"/>
            <w:szCs w:val="22"/>
          </w:rPr>
          <w:delText xml:space="preserve"> </w:delText>
        </w:r>
        <w:r w:rsidR="008F650F" w:rsidRPr="006E20AC" w:rsidDel="002F7ADD">
          <w:rPr>
            <w:rFonts w:ascii="Arial" w:hAnsi="Arial" w:cs="Arial"/>
            <w:sz w:val="22"/>
            <w:szCs w:val="22"/>
          </w:rPr>
          <w:delText>F</w:delText>
        </w:r>
        <w:r w:rsidR="008752FB" w:rsidRPr="006E20AC" w:rsidDel="002F7ADD">
          <w:rPr>
            <w:rFonts w:ascii="Arial" w:hAnsi="Arial" w:cs="Arial"/>
            <w:sz w:val="22"/>
            <w:szCs w:val="22"/>
          </w:rPr>
          <w:delText xml:space="preserve">or this they </w:delText>
        </w:r>
        <w:r w:rsidR="008F650F" w:rsidRPr="006E20AC" w:rsidDel="002F7ADD">
          <w:rPr>
            <w:rFonts w:ascii="Arial" w:hAnsi="Arial" w:cs="Arial"/>
            <w:sz w:val="22"/>
            <w:szCs w:val="22"/>
          </w:rPr>
          <w:delText xml:space="preserve">have </w:delText>
        </w:r>
        <w:r w:rsidR="008752FB" w:rsidRPr="006E20AC" w:rsidDel="002F7ADD">
          <w:rPr>
            <w:rFonts w:ascii="Arial" w:hAnsi="Arial" w:cs="Arial"/>
            <w:sz w:val="22"/>
            <w:szCs w:val="22"/>
          </w:rPr>
          <w:delText xml:space="preserve">evolved a specialized </w:delText>
        </w:r>
        <w:r w:rsidR="008F650F" w:rsidRPr="006E20AC" w:rsidDel="002F7ADD">
          <w:rPr>
            <w:rFonts w:ascii="Arial" w:hAnsi="Arial" w:cs="Arial"/>
            <w:sz w:val="22"/>
            <w:szCs w:val="22"/>
          </w:rPr>
          <w:delText>NADH oxidation</w:delText>
        </w:r>
        <w:r w:rsidR="008752FB" w:rsidRPr="006E20AC" w:rsidDel="002F7ADD">
          <w:rPr>
            <w:rFonts w:ascii="Arial" w:hAnsi="Arial" w:cs="Arial"/>
            <w:sz w:val="22"/>
            <w:szCs w:val="22"/>
          </w:rPr>
          <w:delText xml:space="preserve"> module that is not present in photosynthetic complex I, </w:delText>
        </w:r>
        <w:r w:rsidR="008F650F" w:rsidRPr="006E20AC" w:rsidDel="002F7ADD">
          <w:rPr>
            <w:rFonts w:ascii="Arial" w:hAnsi="Arial" w:cs="Arial"/>
            <w:sz w:val="22"/>
            <w:szCs w:val="22"/>
          </w:rPr>
          <w:delText xml:space="preserve">which </w:delText>
        </w:r>
        <w:r w:rsidR="008752FB" w:rsidRPr="006E20AC" w:rsidDel="002F7ADD">
          <w:rPr>
            <w:rFonts w:ascii="Arial" w:hAnsi="Arial" w:cs="Arial"/>
            <w:sz w:val="22"/>
            <w:szCs w:val="22"/>
          </w:rPr>
          <w:delText>carr</w:delText>
        </w:r>
        <w:r w:rsidR="008F650F" w:rsidRPr="006E20AC" w:rsidDel="002F7ADD">
          <w:rPr>
            <w:rFonts w:ascii="Arial" w:hAnsi="Arial" w:cs="Arial"/>
            <w:sz w:val="22"/>
            <w:szCs w:val="22"/>
          </w:rPr>
          <w:delText>ies</w:delText>
        </w:r>
        <w:r w:rsidR="008752FB" w:rsidRPr="006E20AC" w:rsidDel="002F7ADD">
          <w:rPr>
            <w:rFonts w:ascii="Arial" w:hAnsi="Arial" w:cs="Arial"/>
            <w:sz w:val="22"/>
            <w:szCs w:val="22"/>
          </w:rPr>
          <w:delText xml:space="preserve"> a set of oxygenic</w:delText>
        </w:r>
        <w:r w:rsidR="008F650F" w:rsidRPr="006E20AC" w:rsidDel="002F7ADD">
          <w:rPr>
            <w:rFonts w:ascii="Arial" w:hAnsi="Arial" w:cs="Arial"/>
            <w:sz w:val="22"/>
            <w:szCs w:val="22"/>
          </w:rPr>
          <w:delText>-photosynthesis-</w:delText>
        </w:r>
        <w:r w:rsidR="008752FB" w:rsidRPr="006E20AC" w:rsidDel="002F7ADD">
          <w:rPr>
            <w:rFonts w:ascii="Arial" w:hAnsi="Arial" w:cs="Arial"/>
            <w:sz w:val="22"/>
            <w:szCs w:val="22"/>
          </w:rPr>
          <w:delText xml:space="preserve">specific </w:delText>
        </w:r>
        <w:r w:rsidR="008F650F" w:rsidRPr="006E20AC" w:rsidDel="002F7ADD">
          <w:rPr>
            <w:rFonts w:ascii="Arial" w:hAnsi="Arial" w:cs="Arial"/>
            <w:sz w:val="22"/>
            <w:szCs w:val="22"/>
          </w:rPr>
          <w:delText>(OPS) subunits instead</w:delText>
        </w:r>
        <w:r w:rsidR="008752FB" w:rsidRPr="006E20AC" w:rsidDel="002F7ADD">
          <w:rPr>
            <w:rFonts w:ascii="Arial" w:hAnsi="Arial" w:cs="Arial"/>
            <w:sz w:val="22"/>
            <w:szCs w:val="22"/>
          </w:rPr>
          <w:delText xml:space="preserve">. </w:delText>
        </w:r>
        <w:r w:rsidR="006302B5" w:rsidRPr="006E20AC" w:rsidDel="002F7ADD">
          <w:rPr>
            <w:rFonts w:ascii="Arial" w:hAnsi="Arial" w:cs="Arial"/>
            <w:sz w:val="22"/>
            <w:szCs w:val="22"/>
          </w:rPr>
          <w:delText xml:space="preserve">These structural differences raised the question how electron transfer is realized in the photosynthetic system. Fd was identified as a reasonable candidate, as photosynthetic complex I evolved from membrane bound NiFe hydrogenases that </w:delText>
        </w:r>
        <w:r w:rsidR="00AA384B" w:rsidRPr="006E20AC" w:rsidDel="002F7ADD">
          <w:rPr>
            <w:rFonts w:ascii="Arial" w:hAnsi="Arial" w:cs="Arial"/>
            <w:sz w:val="22"/>
            <w:szCs w:val="22"/>
          </w:rPr>
          <w:delText xml:space="preserve">oxidize reduced Fd to drive proton pumping. </w:delText>
        </w:r>
      </w:del>
    </w:p>
    <w:p w14:paraId="74D1092B" w14:textId="12E07646" w:rsidR="00AA384B" w:rsidRPr="006E20AC" w:rsidDel="002F7ADD" w:rsidRDefault="00AA384B" w:rsidP="006E20AC">
      <w:pPr>
        <w:jc w:val="both"/>
        <w:rPr>
          <w:del w:id="43" w:author="Jan" w:date="2019-03-07T22:05:00Z"/>
          <w:rFonts w:ascii="Arial" w:hAnsi="Arial" w:cs="Arial"/>
          <w:sz w:val="22"/>
          <w:szCs w:val="22"/>
        </w:rPr>
      </w:pPr>
    </w:p>
    <w:p w14:paraId="2D2EF114" w14:textId="654BEB3B" w:rsidR="002C6D51" w:rsidRPr="006E20AC" w:rsidDel="002F7ADD" w:rsidRDefault="002C6D51" w:rsidP="00AA384B">
      <w:pPr>
        <w:ind w:firstLine="720"/>
        <w:jc w:val="both"/>
        <w:rPr>
          <w:del w:id="44" w:author="Jan" w:date="2019-03-07T22:05:00Z"/>
          <w:rFonts w:ascii="Arial" w:hAnsi="Arial" w:cs="Arial"/>
          <w:sz w:val="22"/>
          <w:szCs w:val="22"/>
        </w:rPr>
      </w:pPr>
      <w:del w:id="45" w:author="Jan" w:date="2019-03-07T22:05:00Z">
        <w:r w:rsidRPr="006E20AC" w:rsidDel="002F7ADD">
          <w:rPr>
            <w:rFonts w:ascii="Arial" w:hAnsi="Arial" w:cs="Arial"/>
            <w:sz w:val="22"/>
            <w:szCs w:val="22"/>
          </w:rPr>
          <w:delText xml:space="preserve">To test </w:delText>
        </w:r>
        <w:r w:rsidR="00AA384B" w:rsidRPr="006E20AC" w:rsidDel="002F7ADD">
          <w:rPr>
            <w:rFonts w:ascii="Arial" w:hAnsi="Arial" w:cs="Arial"/>
            <w:sz w:val="22"/>
            <w:szCs w:val="22"/>
          </w:rPr>
          <w:delText xml:space="preserve">this </w:delText>
        </w:r>
        <w:r w:rsidRPr="006E20AC" w:rsidDel="002F7ADD">
          <w:rPr>
            <w:rFonts w:ascii="Arial" w:hAnsi="Arial" w:cs="Arial"/>
            <w:sz w:val="22"/>
            <w:szCs w:val="22"/>
          </w:rPr>
          <w:delText xml:space="preserve">hypothesis, we </w:delText>
        </w:r>
        <w:r w:rsidR="001B0273" w:rsidRPr="006E20AC" w:rsidDel="002F7ADD">
          <w:rPr>
            <w:rFonts w:ascii="Arial" w:hAnsi="Arial" w:cs="Arial"/>
            <w:sz w:val="22"/>
            <w:szCs w:val="22"/>
          </w:rPr>
          <w:delText xml:space="preserve">mimicked CEF in vitro by </w:delText>
        </w:r>
        <w:r w:rsidRPr="006E20AC" w:rsidDel="002F7ADD">
          <w:rPr>
            <w:rFonts w:ascii="Arial" w:hAnsi="Arial" w:cs="Arial"/>
            <w:sz w:val="22"/>
            <w:szCs w:val="22"/>
          </w:rPr>
          <w:delText xml:space="preserve">mixing isolated PSI with purified </w:delText>
        </w:r>
        <w:r w:rsidR="00AA384B" w:rsidRPr="006E20AC" w:rsidDel="002F7ADD">
          <w:rPr>
            <w:rFonts w:ascii="Arial" w:hAnsi="Arial" w:cs="Arial"/>
            <w:sz w:val="22"/>
            <w:szCs w:val="22"/>
          </w:rPr>
          <w:delText xml:space="preserve">Fd and </w:delText>
        </w:r>
        <w:r w:rsidRPr="006E20AC" w:rsidDel="002F7ADD">
          <w:rPr>
            <w:rFonts w:ascii="Arial" w:hAnsi="Arial" w:cs="Arial"/>
            <w:sz w:val="22"/>
            <w:szCs w:val="22"/>
          </w:rPr>
          <w:delText xml:space="preserve">photosynthetic complex I </w:delText>
        </w:r>
        <w:r w:rsidR="00AA384B" w:rsidRPr="006E20AC" w:rsidDel="002F7ADD">
          <w:rPr>
            <w:rFonts w:ascii="Arial" w:hAnsi="Arial" w:cs="Arial"/>
            <w:sz w:val="22"/>
            <w:szCs w:val="22"/>
          </w:rPr>
          <w:delText xml:space="preserve">from the thermophilic cyanobacterium </w:delText>
        </w:r>
        <w:r w:rsidR="00AA384B" w:rsidRPr="006E20AC" w:rsidDel="002F7ADD">
          <w:rPr>
            <w:rFonts w:ascii="Arial" w:hAnsi="Arial" w:cs="Arial"/>
            <w:i/>
            <w:sz w:val="22"/>
            <w:szCs w:val="22"/>
          </w:rPr>
          <w:delText>Thermosynechococcus elongatus</w:delText>
        </w:r>
        <w:r w:rsidRPr="006E20AC" w:rsidDel="002F7ADD">
          <w:rPr>
            <w:rFonts w:ascii="Arial" w:hAnsi="Arial" w:cs="Arial"/>
            <w:sz w:val="22"/>
            <w:szCs w:val="22"/>
          </w:rPr>
          <w:delText xml:space="preserve">. After excitation of PSI by a short </w:delText>
        </w:r>
        <w:r w:rsidR="001B0273" w:rsidRPr="006E20AC" w:rsidDel="002F7ADD">
          <w:rPr>
            <w:rFonts w:ascii="Arial" w:hAnsi="Arial" w:cs="Arial"/>
            <w:sz w:val="22"/>
            <w:szCs w:val="22"/>
          </w:rPr>
          <w:delText xml:space="preserve">laser </w:delText>
        </w:r>
        <w:r w:rsidRPr="006E20AC" w:rsidDel="002F7ADD">
          <w:rPr>
            <w:rFonts w:ascii="Arial" w:hAnsi="Arial" w:cs="Arial"/>
            <w:sz w:val="22"/>
            <w:szCs w:val="22"/>
          </w:rPr>
          <w:delText xml:space="preserve">pulse we could </w:delText>
        </w:r>
        <w:r w:rsidR="001B0273" w:rsidRPr="006E20AC" w:rsidDel="002F7ADD">
          <w:rPr>
            <w:rFonts w:ascii="Arial" w:hAnsi="Arial" w:cs="Arial"/>
            <w:sz w:val="22"/>
            <w:szCs w:val="22"/>
          </w:rPr>
          <w:delText>monitor electron</w:delText>
        </w:r>
        <w:r w:rsidRPr="006E20AC" w:rsidDel="002F7ADD">
          <w:rPr>
            <w:rFonts w:ascii="Arial" w:hAnsi="Arial" w:cs="Arial"/>
            <w:sz w:val="22"/>
            <w:szCs w:val="22"/>
          </w:rPr>
          <w:delText xml:space="preserve"> transfer from </w:delText>
        </w:r>
        <w:r w:rsidR="001B0273" w:rsidRPr="006E20AC" w:rsidDel="002F7ADD">
          <w:rPr>
            <w:rFonts w:ascii="Arial" w:hAnsi="Arial" w:cs="Arial"/>
            <w:sz w:val="22"/>
            <w:szCs w:val="22"/>
          </w:rPr>
          <w:delText>PSI</w:delText>
        </w:r>
        <w:r w:rsidRPr="006E20AC" w:rsidDel="002F7ADD">
          <w:rPr>
            <w:rFonts w:ascii="Arial" w:hAnsi="Arial" w:cs="Arial"/>
            <w:sz w:val="22"/>
            <w:szCs w:val="22"/>
          </w:rPr>
          <w:delText xml:space="preserve"> via Fd to</w:delText>
        </w:r>
        <w:r w:rsidR="001B0273" w:rsidRPr="006E20AC" w:rsidDel="002F7ADD">
          <w:rPr>
            <w:rFonts w:ascii="Arial" w:hAnsi="Arial" w:cs="Arial"/>
            <w:sz w:val="22"/>
            <w:szCs w:val="22"/>
          </w:rPr>
          <w:delText xml:space="preserve"> </w:delText>
        </w:r>
        <w:r w:rsidRPr="006E20AC" w:rsidDel="002F7ADD">
          <w:rPr>
            <w:rFonts w:ascii="Arial" w:hAnsi="Arial" w:cs="Arial"/>
            <w:sz w:val="22"/>
            <w:szCs w:val="22"/>
          </w:rPr>
          <w:delText xml:space="preserve">photosynthetic complex I by </w:delText>
        </w:r>
        <w:r w:rsidR="006E20AC" w:rsidDel="002F7ADD">
          <w:rPr>
            <w:rFonts w:ascii="Arial" w:hAnsi="Arial" w:cs="Arial"/>
            <w:sz w:val="22"/>
            <w:szCs w:val="22"/>
          </w:rPr>
          <w:delText xml:space="preserve">fast optical spectroscopy. </w:delText>
        </w:r>
        <w:r w:rsidRPr="006E20AC" w:rsidDel="002F7ADD">
          <w:rPr>
            <w:rFonts w:ascii="Arial" w:hAnsi="Arial" w:cs="Arial"/>
            <w:sz w:val="22"/>
            <w:szCs w:val="22"/>
          </w:rPr>
          <w:delText xml:space="preserve">Thus, we could for the first time demonstrate unequivocally that Fd </w:delText>
        </w:r>
        <w:r w:rsidR="001B0273" w:rsidRPr="006E20AC" w:rsidDel="002F7ADD">
          <w:rPr>
            <w:rFonts w:ascii="Arial" w:hAnsi="Arial" w:cs="Arial"/>
            <w:sz w:val="22"/>
            <w:szCs w:val="22"/>
          </w:rPr>
          <w:delText xml:space="preserve">directly </w:delText>
        </w:r>
        <w:r w:rsidRPr="006E20AC" w:rsidDel="002F7ADD">
          <w:rPr>
            <w:rFonts w:ascii="Arial" w:hAnsi="Arial" w:cs="Arial"/>
            <w:sz w:val="22"/>
            <w:szCs w:val="22"/>
          </w:rPr>
          <w:delText>mediates electron transfer between PSI and</w:delText>
        </w:r>
        <w:r w:rsidR="001B0273" w:rsidRPr="006E20AC" w:rsidDel="002F7ADD">
          <w:rPr>
            <w:rFonts w:ascii="Arial" w:hAnsi="Arial" w:cs="Arial"/>
            <w:sz w:val="22"/>
            <w:szCs w:val="22"/>
          </w:rPr>
          <w:delText xml:space="preserve"> </w:delText>
        </w:r>
        <w:r w:rsidRPr="006E20AC" w:rsidDel="002F7ADD">
          <w:rPr>
            <w:rFonts w:ascii="Arial" w:hAnsi="Arial" w:cs="Arial"/>
            <w:sz w:val="22"/>
            <w:szCs w:val="22"/>
          </w:rPr>
          <w:delText>photosynthetic complex I, instead of using intermediates such as NADPH.</w:delText>
        </w:r>
      </w:del>
    </w:p>
    <w:p w14:paraId="38C2E326" w14:textId="2C8C204F" w:rsidR="002C6D51" w:rsidRPr="006E20AC" w:rsidDel="002F7ADD" w:rsidRDefault="002C6D51" w:rsidP="002C6D51">
      <w:pPr>
        <w:jc w:val="both"/>
        <w:rPr>
          <w:del w:id="46" w:author="Jan" w:date="2019-03-07T22:05:00Z"/>
          <w:rFonts w:ascii="Arial" w:hAnsi="Arial" w:cs="Arial"/>
          <w:sz w:val="22"/>
          <w:szCs w:val="22"/>
        </w:rPr>
      </w:pPr>
    </w:p>
    <w:p w14:paraId="1FAF2B96" w14:textId="05EEA9ED" w:rsidR="00646F7A" w:rsidRPr="00E876F5" w:rsidDel="002F7ADD" w:rsidRDefault="002C6D51" w:rsidP="0009430D">
      <w:pPr>
        <w:ind w:firstLine="720"/>
        <w:jc w:val="both"/>
        <w:rPr>
          <w:del w:id="47" w:author="Jan" w:date="2019-03-07T22:05:00Z"/>
          <w:rFonts w:ascii="Arial" w:hAnsi="Arial" w:cs="Arial"/>
          <w:color w:val="000000" w:themeColor="text1"/>
          <w:sz w:val="22"/>
          <w:szCs w:val="22"/>
        </w:rPr>
      </w:pPr>
      <w:del w:id="48" w:author="Jan" w:date="2019-03-07T22:05:00Z">
        <w:r w:rsidRPr="006E20AC" w:rsidDel="002F7ADD">
          <w:rPr>
            <w:rFonts w:ascii="Arial" w:hAnsi="Arial" w:cs="Arial"/>
            <w:sz w:val="22"/>
            <w:szCs w:val="22"/>
          </w:rPr>
          <w:delText xml:space="preserve">To provide a structural basis for the interaction with Fd and </w:delText>
        </w:r>
        <w:r w:rsidR="00AA384B" w:rsidRPr="006E20AC" w:rsidDel="002F7ADD">
          <w:rPr>
            <w:rFonts w:ascii="Arial" w:hAnsi="Arial" w:cs="Arial"/>
            <w:sz w:val="22"/>
            <w:szCs w:val="22"/>
          </w:rPr>
          <w:delText xml:space="preserve">to </w:delText>
        </w:r>
        <w:r w:rsidRPr="006E20AC" w:rsidDel="002F7ADD">
          <w:rPr>
            <w:rFonts w:ascii="Arial" w:hAnsi="Arial" w:cs="Arial"/>
            <w:sz w:val="22"/>
            <w:szCs w:val="22"/>
          </w:rPr>
          <w:delText xml:space="preserve">clarify the role the OPS </w:delText>
        </w:r>
        <w:r w:rsidR="00AA384B" w:rsidRPr="006E20AC" w:rsidDel="002F7ADD">
          <w:rPr>
            <w:rFonts w:ascii="Arial" w:hAnsi="Arial" w:cs="Arial"/>
            <w:sz w:val="22"/>
            <w:szCs w:val="22"/>
          </w:rPr>
          <w:delText xml:space="preserve">subunits </w:delText>
        </w:r>
        <w:r w:rsidRPr="006E20AC" w:rsidDel="002F7ADD">
          <w:rPr>
            <w:rFonts w:ascii="Arial" w:hAnsi="Arial" w:cs="Arial"/>
            <w:sz w:val="22"/>
            <w:szCs w:val="22"/>
          </w:rPr>
          <w:delText xml:space="preserve">in this reaction, we solved a high resolution cryo-EM single particle structure of photosynthetic complex I. Thereby, purified protein </w:delText>
        </w:r>
        <w:r w:rsidR="00646F7A" w:rsidRPr="006E20AC" w:rsidDel="002F7ADD">
          <w:rPr>
            <w:rFonts w:ascii="Arial" w:hAnsi="Arial" w:cs="Arial"/>
            <w:sz w:val="22"/>
            <w:szCs w:val="22"/>
          </w:rPr>
          <w:delText>is</w:delText>
        </w:r>
        <w:r w:rsidRPr="006E20AC" w:rsidDel="002F7ADD">
          <w:rPr>
            <w:rFonts w:ascii="Arial" w:hAnsi="Arial" w:cs="Arial"/>
            <w:sz w:val="22"/>
            <w:szCs w:val="22"/>
          </w:rPr>
          <w:delText xml:space="preserve"> embedded in a layer of vitrious ice to preserve their native conformation and protect them from damage </w:delText>
        </w:r>
        <w:r w:rsidR="00646F7A" w:rsidRPr="006E20AC" w:rsidDel="002F7ADD">
          <w:rPr>
            <w:rFonts w:ascii="Arial" w:hAnsi="Arial" w:cs="Arial"/>
            <w:sz w:val="22"/>
            <w:szCs w:val="22"/>
          </w:rPr>
          <w:delText>in the electron microscope</w:delText>
        </w:r>
        <w:r w:rsidRPr="006E20AC" w:rsidDel="002F7ADD">
          <w:rPr>
            <w:rFonts w:ascii="Arial" w:hAnsi="Arial" w:cs="Arial"/>
            <w:sz w:val="22"/>
            <w:szCs w:val="22"/>
          </w:rPr>
          <w:delText>.</w:delText>
        </w:r>
        <w:r w:rsidR="00646F7A" w:rsidRPr="006E20AC" w:rsidDel="002F7ADD">
          <w:rPr>
            <w:rFonts w:ascii="Arial" w:hAnsi="Arial" w:cs="Arial"/>
            <w:sz w:val="22"/>
            <w:szCs w:val="22"/>
          </w:rPr>
          <w:delText xml:space="preserve"> After several thousands of images are collected they are reconstructed in the computer to generate a </w:delText>
        </w:r>
        <w:r w:rsidR="002B64E3" w:rsidRPr="006E20AC" w:rsidDel="002F7ADD">
          <w:rPr>
            <w:rFonts w:ascii="Arial" w:hAnsi="Arial" w:cs="Arial"/>
            <w:sz w:val="22"/>
            <w:szCs w:val="22"/>
          </w:rPr>
          <w:delText>three-dimensional</w:delText>
        </w:r>
        <w:r w:rsidR="00646F7A" w:rsidRPr="006E20AC" w:rsidDel="002F7ADD">
          <w:rPr>
            <w:rFonts w:ascii="Arial" w:hAnsi="Arial" w:cs="Arial"/>
            <w:sz w:val="22"/>
            <w:szCs w:val="22"/>
          </w:rPr>
          <w:delText xml:space="preserve"> representation</w:delText>
        </w:r>
        <w:r w:rsidR="006E20AC" w:rsidDel="002F7ADD">
          <w:rPr>
            <w:rFonts w:ascii="Arial" w:hAnsi="Arial" w:cs="Arial"/>
            <w:sz w:val="22"/>
            <w:szCs w:val="22"/>
          </w:rPr>
          <w:delText>. These reconstructions</w:delText>
        </w:r>
        <w:r w:rsidR="00646F7A" w:rsidRPr="006E20AC" w:rsidDel="002F7ADD">
          <w:rPr>
            <w:rFonts w:ascii="Arial" w:hAnsi="Arial" w:cs="Arial"/>
            <w:sz w:val="22"/>
            <w:szCs w:val="22"/>
          </w:rPr>
          <w:delText xml:space="preserve"> rivals the detail</w:delText>
        </w:r>
        <w:r w:rsidR="002B64E3" w:rsidRPr="006E20AC" w:rsidDel="002F7ADD">
          <w:rPr>
            <w:rFonts w:ascii="Arial" w:hAnsi="Arial" w:cs="Arial"/>
            <w:sz w:val="22"/>
            <w:szCs w:val="22"/>
          </w:rPr>
          <w:delText>s</w:delText>
        </w:r>
        <w:r w:rsidR="00646F7A" w:rsidRPr="006E20AC" w:rsidDel="002F7ADD">
          <w:rPr>
            <w:rFonts w:ascii="Arial" w:hAnsi="Arial" w:cs="Arial"/>
            <w:sz w:val="22"/>
            <w:szCs w:val="22"/>
          </w:rPr>
          <w:delText xml:space="preserve"> that can be observed using X-ray crystallography. </w:delText>
        </w:r>
        <w:r w:rsidR="000A47C4" w:rsidRPr="006E20AC" w:rsidDel="002F7ADD">
          <w:rPr>
            <w:rFonts w:ascii="Arial" w:hAnsi="Arial" w:cs="Arial"/>
            <w:sz w:val="22"/>
            <w:szCs w:val="22"/>
          </w:rPr>
          <w:delText>Based on the</w:delText>
        </w:r>
        <w:r w:rsidR="002B64E3" w:rsidRPr="006E20AC" w:rsidDel="002F7ADD">
          <w:rPr>
            <w:rFonts w:ascii="Arial" w:hAnsi="Arial" w:cs="Arial"/>
            <w:sz w:val="22"/>
            <w:szCs w:val="22"/>
          </w:rPr>
          <w:delText xml:space="preserve"> structural analysis</w:delText>
        </w:r>
        <w:r w:rsidR="00646F7A" w:rsidRPr="006E20AC" w:rsidDel="002F7ADD">
          <w:rPr>
            <w:rFonts w:ascii="Arial" w:hAnsi="Arial" w:cs="Arial"/>
            <w:sz w:val="22"/>
            <w:szCs w:val="22"/>
          </w:rPr>
          <w:delText xml:space="preserve">, we could </w:delText>
        </w:r>
        <w:r w:rsidR="000A47C4" w:rsidRPr="006E20AC" w:rsidDel="002F7ADD">
          <w:rPr>
            <w:rFonts w:ascii="Arial" w:hAnsi="Arial" w:cs="Arial"/>
            <w:sz w:val="22"/>
            <w:szCs w:val="22"/>
          </w:rPr>
          <w:delText>identify</w:delText>
        </w:r>
        <w:r w:rsidR="00646F7A" w:rsidRPr="006E20AC" w:rsidDel="002F7ADD">
          <w:rPr>
            <w:rFonts w:ascii="Arial" w:hAnsi="Arial" w:cs="Arial"/>
            <w:sz w:val="22"/>
            <w:szCs w:val="22"/>
          </w:rPr>
          <w:delText xml:space="preserve"> a putative ferredoxin binding site on the peripheral</w:delText>
        </w:r>
        <w:r w:rsidR="000A47C4" w:rsidRPr="006E20AC" w:rsidDel="002F7ADD">
          <w:rPr>
            <w:rFonts w:ascii="Arial" w:hAnsi="Arial" w:cs="Arial"/>
            <w:sz w:val="22"/>
            <w:szCs w:val="22"/>
          </w:rPr>
          <w:delText>,</w:delText>
        </w:r>
        <w:r w:rsidR="00646F7A" w:rsidRPr="006E20AC" w:rsidDel="002F7ADD">
          <w:rPr>
            <w:rFonts w:ascii="Arial" w:hAnsi="Arial" w:cs="Arial"/>
            <w:sz w:val="22"/>
            <w:szCs w:val="22"/>
          </w:rPr>
          <w:delText xml:space="preserve"> non-membrane embedded part of the complex and that the OPS subunit NdhS plays a central role in </w:delText>
        </w:r>
        <w:r w:rsidR="000A47C4" w:rsidRPr="006E20AC" w:rsidDel="002F7ADD">
          <w:rPr>
            <w:rFonts w:ascii="Arial" w:hAnsi="Arial" w:cs="Arial"/>
            <w:sz w:val="22"/>
            <w:szCs w:val="22"/>
          </w:rPr>
          <w:delText xml:space="preserve">Fd </w:delText>
        </w:r>
        <w:r w:rsidR="00646F7A" w:rsidRPr="006E20AC" w:rsidDel="002F7ADD">
          <w:rPr>
            <w:rFonts w:ascii="Arial" w:hAnsi="Arial" w:cs="Arial"/>
            <w:sz w:val="22"/>
            <w:szCs w:val="22"/>
          </w:rPr>
          <w:delText>recruitment</w:delText>
        </w:r>
        <w:r w:rsidR="000A47C4" w:rsidRPr="006E20AC" w:rsidDel="002F7ADD">
          <w:rPr>
            <w:rFonts w:ascii="Arial" w:hAnsi="Arial" w:cs="Arial"/>
            <w:sz w:val="22"/>
            <w:szCs w:val="22"/>
          </w:rPr>
          <w:delText xml:space="preserve">. This was further corroborated </w:delText>
        </w:r>
        <w:r w:rsidR="002B64E3" w:rsidRPr="006E20AC" w:rsidDel="002F7ADD">
          <w:rPr>
            <w:rFonts w:ascii="Arial" w:hAnsi="Arial" w:cs="Arial"/>
            <w:sz w:val="22"/>
            <w:szCs w:val="22"/>
          </w:rPr>
          <w:delText xml:space="preserve">by </w:delText>
        </w:r>
        <w:r w:rsidR="000A47C4" w:rsidRPr="006E20AC" w:rsidDel="002F7ADD">
          <w:rPr>
            <w:rFonts w:ascii="Arial" w:hAnsi="Arial" w:cs="Arial"/>
            <w:sz w:val="22"/>
            <w:szCs w:val="22"/>
          </w:rPr>
          <w:delText xml:space="preserve">NMR chemical shift perturbation experiments that revealed NdhS’s flexible C-terminus being the main interaction side to reel in Fd </w:delText>
        </w:r>
        <w:r w:rsidR="00FC4858" w:rsidRPr="006E20AC" w:rsidDel="002F7ADD">
          <w:rPr>
            <w:rFonts w:ascii="Arial" w:hAnsi="Arial" w:cs="Arial"/>
            <w:sz w:val="22"/>
            <w:szCs w:val="22"/>
          </w:rPr>
          <w:delText xml:space="preserve">like a molecular fishing rod. </w:delText>
        </w:r>
        <w:r w:rsidR="000A47C4" w:rsidRPr="006E20AC" w:rsidDel="002F7ADD">
          <w:rPr>
            <w:rFonts w:ascii="Arial" w:hAnsi="Arial" w:cs="Arial"/>
            <w:sz w:val="22"/>
            <w:szCs w:val="22"/>
          </w:rPr>
          <w:delText xml:space="preserve"> </w:delText>
        </w:r>
      </w:del>
    </w:p>
    <w:p w14:paraId="58081F6C" w14:textId="2FF99C80" w:rsidR="00D86BF8" w:rsidRPr="00E876F5" w:rsidDel="002F7ADD" w:rsidRDefault="00D86BF8" w:rsidP="002C6D51">
      <w:pPr>
        <w:jc w:val="both"/>
        <w:rPr>
          <w:del w:id="49" w:author="Jan" w:date="2019-03-07T22:05:00Z"/>
          <w:rFonts w:ascii="Arial" w:hAnsi="Arial" w:cs="Arial"/>
          <w:color w:val="000000" w:themeColor="text1"/>
          <w:sz w:val="22"/>
          <w:szCs w:val="22"/>
        </w:rPr>
      </w:pPr>
    </w:p>
    <w:p w14:paraId="35DFC4F8" w14:textId="784821F8" w:rsidR="00D86BF8" w:rsidRPr="00E876F5" w:rsidDel="002F7ADD" w:rsidRDefault="00FC4858" w:rsidP="0009430D">
      <w:pPr>
        <w:ind w:firstLine="720"/>
        <w:jc w:val="both"/>
        <w:rPr>
          <w:del w:id="50" w:author="Jan" w:date="2019-03-07T22:05:00Z"/>
          <w:rFonts w:ascii="Arial" w:hAnsi="Arial" w:cs="Arial"/>
          <w:color w:val="000000" w:themeColor="text1"/>
          <w:sz w:val="22"/>
          <w:szCs w:val="22"/>
        </w:rPr>
      </w:pPr>
      <w:del w:id="51" w:author="Jan" w:date="2019-03-07T22:05:00Z">
        <w:r w:rsidRPr="00E876F5" w:rsidDel="002F7ADD">
          <w:rPr>
            <w:rFonts w:ascii="Arial" w:hAnsi="Arial" w:cs="Arial"/>
            <w:color w:val="000000" w:themeColor="text1"/>
            <w:sz w:val="22"/>
            <w:szCs w:val="22"/>
          </w:rPr>
          <w:delText xml:space="preserve">This </w:delText>
        </w:r>
        <w:r w:rsidR="00D86BF8" w:rsidRPr="00E876F5" w:rsidDel="002F7ADD">
          <w:rPr>
            <w:rFonts w:ascii="Arial" w:hAnsi="Arial" w:cs="Arial"/>
            <w:color w:val="000000" w:themeColor="text1"/>
            <w:sz w:val="22"/>
            <w:szCs w:val="22"/>
          </w:rPr>
          <w:delText xml:space="preserve">combination of </w:delText>
        </w:r>
        <w:r w:rsidRPr="00E876F5" w:rsidDel="002F7ADD">
          <w:rPr>
            <w:rFonts w:ascii="Arial" w:hAnsi="Arial" w:cs="Arial"/>
            <w:color w:val="000000" w:themeColor="text1"/>
            <w:sz w:val="22"/>
            <w:szCs w:val="22"/>
          </w:rPr>
          <w:delText xml:space="preserve">structural and </w:delText>
        </w:r>
        <w:r w:rsidR="00D86BF8" w:rsidRPr="00E876F5" w:rsidDel="002F7ADD">
          <w:rPr>
            <w:rFonts w:ascii="Arial" w:hAnsi="Arial" w:cs="Arial"/>
            <w:color w:val="000000" w:themeColor="text1"/>
            <w:sz w:val="22"/>
            <w:szCs w:val="22"/>
          </w:rPr>
          <w:delText>in-vitro spect</w:delText>
        </w:r>
        <w:r w:rsidR="00694451" w:rsidRPr="00E876F5" w:rsidDel="002F7ADD">
          <w:rPr>
            <w:rFonts w:ascii="Arial" w:hAnsi="Arial" w:cs="Arial"/>
            <w:color w:val="000000" w:themeColor="text1"/>
            <w:sz w:val="22"/>
            <w:szCs w:val="22"/>
          </w:rPr>
          <w:delText xml:space="preserve">roscopic analysis </w:delText>
        </w:r>
        <w:r w:rsidR="00D86BF8" w:rsidRPr="00E876F5" w:rsidDel="002F7ADD">
          <w:rPr>
            <w:rFonts w:ascii="Arial" w:hAnsi="Arial" w:cs="Arial"/>
            <w:color w:val="000000" w:themeColor="text1"/>
            <w:sz w:val="22"/>
            <w:szCs w:val="22"/>
          </w:rPr>
          <w:delText xml:space="preserve">allowed us to </w:delText>
        </w:r>
        <w:r w:rsidRPr="00E876F5" w:rsidDel="002F7ADD">
          <w:rPr>
            <w:rFonts w:ascii="Arial" w:hAnsi="Arial" w:cs="Arial"/>
            <w:color w:val="000000" w:themeColor="text1"/>
            <w:sz w:val="22"/>
            <w:szCs w:val="22"/>
          </w:rPr>
          <w:delText xml:space="preserve">explain the molecular details of the interaction between </w:delText>
        </w:r>
        <w:r w:rsidR="00D86BF8" w:rsidRPr="00E876F5" w:rsidDel="002F7ADD">
          <w:rPr>
            <w:rFonts w:ascii="Arial" w:hAnsi="Arial" w:cs="Arial"/>
            <w:color w:val="000000" w:themeColor="text1"/>
            <w:sz w:val="22"/>
            <w:szCs w:val="22"/>
          </w:rPr>
          <w:delText xml:space="preserve">Fd </w:delText>
        </w:r>
        <w:r w:rsidRPr="00E876F5" w:rsidDel="002F7ADD">
          <w:rPr>
            <w:rFonts w:ascii="Arial" w:hAnsi="Arial" w:cs="Arial"/>
            <w:color w:val="000000" w:themeColor="text1"/>
            <w:sz w:val="22"/>
            <w:szCs w:val="22"/>
          </w:rPr>
          <w:delText>and</w:delText>
        </w:r>
        <w:r w:rsidR="00D86BF8" w:rsidRPr="00E876F5" w:rsidDel="002F7ADD">
          <w:rPr>
            <w:rFonts w:ascii="Arial" w:hAnsi="Arial" w:cs="Arial"/>
            <w:color w:val="000000" w:themeColor="text1"/>
            <w:sz w:val="22"/>
            <w:szCs w:val="22"/>
          </w:rPr>
          <w:delText xml:space="preserve"> photosynthetic complex I and </w:delText>
        </w:r>
        <w:r w:rsidRPr="00E876F5" w:rsidDel="002F7ADD">
          <w:rPr>
            <w:rFonts w:ascii="Arial" w:hAnsi="Arial" w:cs="Arial"/>
            <w:color w:val="000000" w:themeColor="text1"/>
            <w:sz w:val="22"/>
            <w:szCs w:val="22"/>
          </w:rPr>
          <w:delText>uncovers a</w:delText>
        </w:r>
        <w:r w:rsidR="00694451" w:rsidRPr="00E876F5" w:rsidDel="002F7ADD">
          <w:rPr>
            <w:rFonts w:ascii="Arial" w:hAnsi="Arial" w:cs="Arial"/>
            <w:color w:val="000000" w:themeColor="text1"/>
            <w:sz w:val="22"/>
            <w:szCs w:val="22"/>
          </w:rPr>
          <w:delText xml:space="preserve"> highly efficient recruit</w:delText>
        </w:r>
        <w:r w:rsidRPr="00E876F5" w:rsidDel="002F7ADD">
          <w:rPr>
            <w:rFonts w:ascii="Arial" w:hAnsi="Arial" w:cs="Arial"/>
            <w:color w:val="000000" w:themeColor="text1"/>
            <w:sz w:val="22"/>
            <w:szCs w:val="22"/>
          </w:rPr>
          <w:delText>ment process</w:delText>
        </w:r>
        <w:r w:rsidR="00694451" w:rsidRPr="00E876F5" w:rsidDel="002F7ADD">
          <w:rPr>
            <w:rFonts w:ascii="Arial" w:hAnsi="Arial" w:cs="Arial"/>
            <w:color w:val="000000" w:themeColor="text1"/>
            <w:sz w:val="22"/>
            <w:szCs w:val="22"/>
          </w:rPr>
          <w:delText xml:space="preserve">. </w:delText>
        </w:r>
      </w:del>
    </w:p>
    <w:p w14:paraId="318D7188" w14:textId="024C14B8" w:rsidR="00014AFA" w:rsidRPr="00E876F5" w:rsidDel="002F7ADD" w:rsidRDefault="00014AFA" w:rsidP="0009430D">
      <w:pPr>
        <w:ind w:firstLine="720"/>
        <w:jc w:val="both"/>
        <w:rPr>
          <w:del w:id="52" w:author="Jan" w:date="2019-03-07T22:05:00Z"/>
          <w:rFonts w:ascii="Arial" w:hAnsi="Arial" w:cs="Arial"/>
          <w:color w:val="000000" w:themeColor="text1"/>
          <w:sz w:val="22"/>
          <w:szCs w:val="22"/>
        </w:rPr>
      </w:pPr>
    </w:p>
    <w:p w14:paraId="23B92CCE" w14:textId="092996B7" w:rsidR="00014AFA" w:rsidRPr="00E876F5" w:rsidDel="002F7ADD" w:rsidRDefault="00014AFA" w:rsidP="00014AFA">
      <w:pPr>
        <w:widowControl w:val="0"/>
        <w:autoSpaceDE w:val="0"/>
        <w:autoSpaceDN w:val="0"/>
        <w:adjustRightInd w:val="0"/>
        <w:spacing w:after="240"/>
        <w:ind w:firstLine="708"/>
        <w:jc w:val="both"/>
        <w:rPr>
          <w:del w:id="53" w:author="Jan" w:date="2019-03-07T22:05:00Z"/>
          <w:rFonts w:ascii="Arial" w:hAnsi="Arial" w:cs="Arial"/>
          <w:sz w:val="22"/>
          <w:szCs w:val="22"/>
        </w:rPr>
      </w:pPr>
      <w:del w:id="54" w:author="Jan" w:date="2019-03-07T22:05:00Z">
        <w:r w:rsidRPr="00E876F5" w:rsidDel="002F7ADD">
          <w:rPr>
            <w:rFonts w:ascii="Arial" w:hAnsi="Arial" w:cs="Arial"/>
            <w:color w:val="000000" w:themeColor="text1"/>
            <w:sz w:val="22"/>
            <w:szCs w:val="22"/>
          </w:rPr>
          <w:tab/>
          <w:delText xml:space="preserve">In contrast to all other trees of life, </w:delText>
        </w:r>
        <w:r w:rsidR="00FC4858" w:rsidRPr="00E876F5" w:rsidDel="002F7ADD">
          <w:rPr>
            <w:rFonts w:ascii="Arial" w:hAnsi="Arial" w:cs="Arial"/>
            <w:color w:val="000000" w:themeColor="text1"/>
            <w:sz w:val="22"/>
            <w:szCs w:val="22"/>
          </w:rPr>
          <w:delText>c</w:delText>
        </w:r>
        <w:r w:rsidRPr="00E876F5" w:rsidDel="002F7ADD">
          <w:rPr>
            <w:rFonts w:ascii="Arial" w:hAnsi="Arial" w:cs="Arial"/>
            <w:color w:val="000000" w:themeColor="text1"/>
            <w:sz w:val="22"/>
            <w:szCs w:val="22"/>
          </w:rPr>
          <w:delText xml:space="preserve">yanobacteria have </w:delText>
        </w:r>
        <w:r w:rsidR="009E2139" w:rsidRPr="00E876F5" w:rsidDel="002F7ADD">
          <w:rPr>
            <w:rFonts w:ascii="Arial" w:hAnsi="Arial" w:cs="Arial"/>
            <w:color w:val="000000" w:themeColor="text1"/>
            <w:sz w:val="22"/>
            <w:szCs w:val="22"/>
          </w:rPr>
          <w:delText>evolved different variants</w:delText>
        </w:r>
        <w:r w:rsidRPr="00E876F5" w:rsidDel="002F7ADD">
          <w:rPr>
            <w:rFonts w:ascii="Arial" w:hAnsi="Arial" w:cs="Arial"/>
            <w:color w:val="000000" w:themeColor="text1"/>
            <w:sz w:val="22"/>
            <w:szCs w:val="22"/>
          </w:rPr>
          <w:delText xml:space="preserve"> of photosynthetic complex I. Under carbon </w:delText>
        </w:r>
        <w:r w:rsidR="009E2139" w:rsidRPr="00E876F5" w:rsidDel="002F7ADD">
          <w:rPr>
            <w:rFonts w:ascii="Arial" w:hAnsi="Arial" w:cs="Arial"/>
            <w:color w:val="000000" w:themeColor="text1"/>
            <w:sz w:val="22"/>
            <w:szCs w:val="22"/>
          </w:rPr>
          <w:delText xml:space="preserve">limiting </w:delText>
        </w:r>
        <w:r w:rsidRPr="00E876F5" w:rsidDel="002F7ADD">
          <w:rPr>
            <w:rFonts w:ascii="Arial" w:hAnsi="Arial" w:cs="Arial"/>
            <w:color w:val="000000" w:themeColor="text1"/>
            <w:sz w:val="22"/>
            <w:szCs w:val="22"/>
          </w:rPr>
          <w:delText xml:space="preserve">conditions, they can express paralog </w:delText>
        </w:r>
        <w:r w:rsidR="009E2139" w:rsidRPr="00E876F5" w:rsidDel="002F7ADD">
          <w:rPr>
            <w:rFonts w:ascii="Arial" w:hAnsi="Arial" w:cs="Arial"/>
            <w:color w:val="000000" w:themeColor="text1"/>
            <w:sz w:val="22"/>
            <w:szCs w:val="22"/>
          </w:rPr>
          <w:delText xml:space="preserve">complex I </w:delText>
        </w:r>
        <w:r w:rsidRPr="00E876F5" w:rsidDel="002F7ADD">
          <w:rPr>
            <w:rFonts w:ascii="Arial" w:hAnsi="Arial" w:cs="Arial"/>
            <w:color w:val="000000" w:themeColor="text1"/>
            <w:sz w:val="22"/>
            <w:szCs w:val="22"/>
          </w:rPr>
          <w:delText xml:space="preserve">subunits that </w:delText>
        </w:r>
        <w:r w:rsidR="009E2139" w:rsidRPr="00E876F5" w:rsidDel="002F7ADD">
          <w:rPr>
            <w:rFonts w:ascii="Arial" w:hAnsi="Arial" w:cs="Arial"/>
            <w:color w:val="000000" w:themeColor="text1"/>
            <w:sz w:val="22"/>
            <w:szCs w:val="22"/>
          </w:rPr>
          <w:delText xml:space="preserve">– additionally to proton pumping - </w:delText>
        </w:r>
        <w:r w:rsidRPr="00E876F5" w:rsidDel="002F7ADD">
          <w:rPr>
            <w:rFonts w:ascii="Arial" w:hAnsi="Arial" w:cs="Arial"/>
            <w:color w:val="000000" w:themeColor="text1"/>
            <w:sz w:val="22"/>
            <w:szCs w:val="22"/>
          </w:rPr>
          <w:delText xml:space="preserve"> drive vectorial CO</w:delText>
        </w:r>
        <w:r w:rsidRPr="00E876F5" w:rsidDel="002F7ADD">
          <w:rPr>
            <w:rFonts w:ascii="Arial" w:hAnsi="Arial" w:cs="Arial"/>
            <w:color w:val="000000" w:themeColor="text1"/>
            <w:sz w:val="22"/>
            <w:szCs w:val="22"/>
            <w:vertAlign w:val="subscript"/>
          </w:rPr>
          <w:delText xml:space="preserve">2 </w:delText>
        </w:r>
        <w:r w:rsidRPr="00E876F5" w:rsidDel="002F7ADD">
          <w:rPr>
            <w:rFonts w:ascii="Arial" w:hAnsi="Arial" w:cs="Arial"/>
            <w:color w:val="000000" w:themeColor="text1"/>
            <w:sz w:val="22"/>
            <w:szCs w:val="22"/>
          </w:rPr>
          <w:delText xml:space="preserve">hydration to </w:delText>
        </w:r>
        <w:r w:rsidR="009E2139" w:rsidRPr="00E876F5" w:rsidDel="002F7ADD">
          <w:rPr>
            <w:rFonts w:ascii="Arial" w:hAnsi="Arial" w:cs="Arial"/>
            <w:color w:val="000000" w:themeColor="text1"/>
            <w:sz w:val="22"/>
            <w:szCs w:val="22"/>
          </w:rPr>
          <w:delText>store</w:delText>
        </w:r>
        <w:r w:rsidRPr="00E876F5" w:rsidDel="002F7ADD">
          <w:rPr>
            <w:rFonts w:ascii="Arial" w:hAnsi="Arial" w:cs="Arial"/>
            <w:color w:val="000000" w:themeColor="text1"/>
            <w:sz w:val="22"/>
            <w:szCs w:val="22"/>
          </w:rPr>
          <w:delText xml:space="preserve"> CO</w:delText>
        </w:r>
        <w:r w:rsidRPr="00E876F5" w:rsidDel="002F7ADD">
          <w:rPr>
            <w:rFonts w:ascii="Arial" w:hAnsi="Arial" w:cs="Arial"/>
            <w:color w:val="000000" w:themeColor="text1"/>
            <w:sz w:val="22"/>
            <w:szCs w:val="22"/>
            <w:vertAlign w:val="subscript"/>
          </w:rPr>
          <w:delText xml:space="preserve">2 </w:delText>
        </w:r>
        <w:r w:rsidRPr="00E876F5" w:rsidDel="002F7ADD">
          <w:rPr>
            <w:rFonts w:ascii="Arial" w:hAnsi="Arial" w:cs="Arial"/>
            <w:color w:val="000000" w:themeColor="text1"/>
            <w:sz w:val="22"/>
            <w:szCs w:val="22"/>
          </w:rPr>
          <w:delText>that has leaked out from</w:delText>
        </w:r>
        <w:r w:rsidR="009E2139" w:rsidRPr="00E876F5" w:rsidDel="002F7ADD">
          <w:rPr>
            <w:rFonts w:ascii="Arial" w:hAnsi="Arial" w:cs="Arial"/>
            <w:color w:val="000000" w:themeColor="text1"/>
            <w:sz w:val="22"/>
            <w:szCs w:val="22"/>
          </w:rPr>
          <w:delText xml:space="preserve"> </w:delText>
        </w:r>
        <w:r w:rsidRPr="00E876F5" w:rsidDel="002F7ADD">
          <w:rPr>
            <w:rFonts w:ascii="Arial" w:hAnsi="Arial" w:cs="Arial"/>
            <w:color w:val="000000" w:themeColor="text1"/>
            <w:sz w:val="22"/>
            <w:szCs w:val="22"/>
          </w:rPr>
          <w:delText>carboxysomes</w:delText>
        </w:r>
        <w:r w:rsidR="009E2139" w:rsidRPr="00E876F5" w:rsidDel="002F7ADD">
          <w:rPr>
            <w:rFonts w:ascii="Arial" w:hAnsi="Arial" w:cs="Arial"/>
            <w:color w:val="000000" w:themeColor="text1"/>
            <w:sz w:val="22"/>
            <w:szCs w:val="22"/>
          </w:rPr>
          <w:delText>, the main compartment for CO</w:delText>
        </w:r>
        <w:r w:rsidR="009E2139" w:rsidRPr="006E20AC" w:rsidDel="002F7ADD">
          <w:rPr>
            <w:rFonts w:ascii="Arial" w:hAnsi="Arial" w:cs="Arial"/>
            <w:color w:val="000000" w:themeColor="text1"/>
            <w:sz w:val="22"/>
            <w:szCs w:val="22"/>
            <w:vertAlign w:val="subscript"/>
          </w:rPr>
          <w:delText>2</w:delText>
        </w:r>
        <w:r w:rsidR="009E2139" w:rsidRPr="00E876F5" w:rsidDel="002F7ADD">
          <w:rPr>
            <w:rFonts w:ascii="Arial" w:hAnsi="Arial" w:cs="Arial"/>
            <w:color w:val="000000" w:themeColor="text1"/>
            <w:sz w:val="22"/>
            <w:szCs w:val="22"/>
          </w:rPr>
          <w:delText>-fixation</w:delText>
        </w:r>
        <w:r w:rsidRPr="00E876F5" w:rsidDel="002F7ADD">
          <w:rPr>
            <w:rFonts w:ascii="Arial" w:hAnsi="Arial" w:cs="Arial"/>
            <w:color w:val="000000" w:themeColor="text1"/>
            <w:sz w:val="22"/>
            <w:szCs w:val="22"/>
          </w:rPr>
          <w:delText xml:space="preserve">. Thus, </w:delText>
        </w:r>
        <w:r w:rsidRPr="00E876F5" w:rsidDel="002F7ADD">
          <w:rPr>
            <w:rFonts w:ascii="Arial" w:hAnsi="Arial" w:cs="Arial"/>
            <w:sz w:val="22"/>
            <w:szCs w:val="22"/>
          </w:rPr>
          <w:delText xml:space="preserve">a full understanding of the cyanobacterial complex I variants does not only greatly enhance our understanding of prokaryotic environmental adaption, it furthermore </w:delText>
        </w:r>
        <w:r w:rsidR="009E2139" w:rsidRPr="00E876F5" w:rsidDel="002F7ADD">
          <w:rPr>
            <w:rFonts w:ascii="Arial" w:hAnsi="Arial" w:cs="Arial"/>
            <w:sz w:val="22"/>
            <w:szCs w:val="22"/>
          </w:rPr>
          <w:delText>may serve as a blueprint for engineering of photosynthetic organisms to increase productivity</w:delText>
        </w:r>
        <w:r w:rsidR="00E74B60" w:rsidRPr="00E876F5" w:rsidDel="002F7ADD">
          <w:rPr>
            <w:rFonts w:ascii="Arial" w:hAnsi="Arial" w:cs="Arial"/>
            <w:sz w:val="22"/>
            <w:szCs w:val="22"/>
          </w:rPr>
          <w:delText xml:space="preserve">, thereby </w:delText>
        </w:r>
        <w:r w:rsidRPr="00E876F5" w:rsidDel="002F7ADD">
          <w:rPr>
            <w:rFonts w:ascii="Arial" w:hAnsi="Arial" w:cs="Arial"/>
            <w:sz w:val="22"/>
            <w:szCs w:val="22"/>
          </w:rPr>
          <w:delText>promot</w:delText>
        </w:r>
        <w:r w:rsidR="00E74B60" w:rsidRPr="00E876F5" w:rsidDel="002F7ADD">
          <w:rPr>
            <w:rFonts w:ascii="Arial" w:hAnsi="Arial" w:cs="Arial"/>
            <w:sz w:val="22"/>
            <w:szCs w:val="22"/>
          </w:rPr>
          <w:delText>ing</w:delText>
        </w:r>
        <w:r w:rsidRPr="00E876F5" w:rsidDel="002F7ADD">
          <w:rPr>
            <w:rFonts w:ascii="Arial" w:hAnsi="Arial" w:cs="Arial"/>
            <w:sz w:val="22"/>
            <w:szCs w:val="22"/>
          </w:rPr>
          <w:delText xml:space="preserve"> solutions </w:delText>
        </w:r>
        <w:r w:rsidR="00E74B60" w:rsidRPr="00E876F5" w:rsidDel="002F7ADD">
          <w:rPr>
            <w:rFonts w:ascii="Arial" w:hAnsi="Arial" w:cs="Arial"/>
            <w:sz w:val="22"/>
            <w:szCs w:val="22"/>
          </w:rPr>
          <w:delText>for future food production and biomimetic</w:delText>
        </w:r>
        <w:r w:rsidRPr="00E876F5" w:rsidDel="002F7ADD">
          <w:rPr>
            <w:rFonts w:ascii="Arial" w:hAnsi="Arial" w:cs="Arial"/>
            <w:sz w:val="22"/>
            <w:szCs w:val="22"/>
          </w:rPr>
          <w:delText xml:space="preserve"> </w:delText>
        </w:r>
        <w:r w:rsidRPr="00E876F5" w:rsidDel="002F7ADD">
          <w:rPr>
            <w:rFonts w:ascii="Arial" w:eastAsia="Calibri" w:hAnsi="Arial" w:cs="Arial"/>
            <w:sz w:val="22"/>
            <w:szCs w:val="22"/>
          </w:rPr>
          <w:delText>CO</w:delText>
        </w:r>
        <w:r w:rsidRPr="00E876F5" w:rsidDel="002F7ADD">
          <w:rPr>
            <w:rFonts w:ascii="Arial" w:hAnsi="Arial" w:cs="Arial"/>
            <w:sz w:val="22"/>
            <w:szCs w:val="22"/>
            <w:vertAlign w:val="subscript"/>
          </w:rPr>
          <w:delText>2</w:delText>
        </w:r>
        <w:r w:rsidRPr="00E876F5" w:rsidDel="002F7ADD">
          <w:rPr>
            <w:rFonts w:ascii="Arial" w:hAnsi="Arial" w:cs="Arial"/>
            <w:position w:val="-3"/>
            <w:sz w:val="22"/>
            <w:szCs w:val="22"/>
          </w:rPr>
          <w:delText xml:space="preserve"> </w:delText>
        </w:r>
        <w:r w:rsidRPr="00E876F5" w:rsidDel="002F7ADD">
          <w:rPr>
            <w:rFonts w:ascii="Arial" w:hAnsi="Arial" w:cs="Arial"/>
            <w:sz w:val="22"/>
            <w:szCs w:val="22"/>
          </w:rPr>
          <w:delText>mitigation</w:delText>
        </w:r>
        <w:r w:rsidR="00E74B60" w:rsidRPr="00E876F5" w:rsidDel="002F7ADD">
          <w:rPr>
            <w:rFonts w:ascii="Arial" w:hAnsi="Arial" w:cs="Arial"/>
            <w:sz w:val="22"/>
            <w:szCs w:val="22"/>
          </w:rPr>
          <w:delText>.</w:delText>
        </w:r>
      </w:del>
    </w:p>
    <w:p w14:paraId="1A4938AA" w14:textId="1B87ACDF" w:rsidR="00014AFA" w:rsidRPr="00014AFA" w:rsidDel="002F7ADD" w:rsidRDefault="00014AFA" w:rsidP="00014AFA">
      <w:pPr>
        <w:jc w:val="both"/>
        <w:rPr>
          <w:del w:id="55" w:author="Jan" w:date="2019-03-07T22:05:00Z"/>
          <w:rFonts w:ascii="Arial" w:hAnsi="Arial" w:cs="Arial"/>
          <w:color w:val="000000" w:themeColor="text1"/>
          <w:sz w:val="22"/>
          <w:szCs w:val="22"/>
        </w:rPr>
      </w:pPr>
    </w:p>
    <w:p w14:paraId="7186FBB4" w14:textId="3EFF97F1" w:rsidR="00646F7A" w:rsidDel="002F7ADD" w:rsidRDefault="00646F7A" w:rsidP="002C6D51">
      <w:pPr>
        <w:jc w:val="both"/>
        <w:rPr>
          <w:del w:id="56" w:author="Jan" w:date="2019-03-07T22:05:00Z"/>
          <w:rFonts w:ascii="Arial" w:hAnsi="Arial" w:cs="Arial"/>
          <w:color w:val="000000" w:themeColor="text1"/>
          <w:sz w:val="22"/>
          <w:szCs w:val="22"/>
        </w:rPr>
      </w:pPr>
    </w:p>
    <w:p w14:paraId="70791F9B" w14:textId="77777777" w:rsidR="00B6403C" w:rsidRDefault="00B6403C" w:rsidP="002C6D51">
      <w:pPr>
        <w:jc w:val="both"/>
        <w:rPr>
          <w:rFonts w:ascii="Arial" w:hAnsi="Arial" w:cs="Arial"/>
          <w:color w:val="000000" w:themeColor="text1"/>
          <w:sz w:val="22"/>
          <w:szCs w:val="22"/>
        </w:rPr>
      </w:pPr>
    </w:p>
    <w:sectPr w:rsidR="00B6403C" w:rsidSect="00D61E63">
      <w:pgSz w:w="11900" w:h="16840"/>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289F25" w16cid:durableId="2027345A"/>
  <w16cid:commentId w16cid:paraId="688A006E" w16cid:durableId="20273A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B0D35"/>
    <w:multiLevelType w:val="hybridMultilevel"/>
    <w:tmpl w:val="D2E67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
    <w15:presenceInfo w15:providerId="None" w15:userId="J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1CC"/>
    <w:rsid w:val="00014AFA"/>
    <w:rsid w:val="00062791"/>
    <w:rsid w:val="0009430D"/>
    <w:rsid w:val="000A47C4"/>
    <w:rsid w:val="00147EFD"/>
    <w:rsid w:val="001B0273"/>
    <w:rsid w:val="001C0889"/>
    <w:rsid w:val="00207EBB"/>
    <w:rsid w:val="0026076E"/>
    <w:rsid w:val="00274EB9"/>
    <w:rsid w:val="00283623"/>
    <w:rsid w:val="002A7A38"/>
    <w:rsid w:val="002B64E3"/>
    <w:rsid w:val="002C6D51"/>
    <w:rsid w:val="002F7ADD"/>
    <w:rsid w:val="003B0BEA"/>
    <w:rsid w:val="003B6062"/>
    <w:rsid w:val="00424CB6"/>
    <w:rsid w:val="004453EB"/>
    <w:rsid w:val="005A0739"/>
    <w:rsid w:val="005A14B4"/>
    <w:rsid w:val="005D078F"/>
    <w:rsid w:val="005E4F2B"/>
    <w:rsid w:val="006302B5"/>
    <w:rsid w:val="00646F7A"/>
    <w:rsid w:val="00694451"/>
    <w:rsid w:val="006E20AC"/>
    <w:rsid w:val="006F1610"/>
    <w:rsid w:val="007A6D2E"/>
    <w:rsid w:val="007C47A0"/>
    <w:rsid w:val="007F41CC"/>
    <w:rsid w:val="00804C9D"/>
    <w:rsid w:val="0085788A"/>
    <w:rsid w:val="008752FB"/>
    <w:rsid w:val="00876873"/>
    <w:rsid w:val="008C34FF"/>
    <w:rsid w:val="008F650F"/>
    <w:rsid w:val="00924E69"/>
    <w:rsid w:val="00933966"/>
    <w:rsid w:val="00975899"/>
    <w:rsid w:val="009B3CC0"/>
    <w:rsid w:val="009E2139"/>
    <w:rsid w:val="00A06C9E"/>
    <w:rsid w:val="00A377A6"/>
    <w:rsid w:val="00AA384B"/>
    <w:rsid w:val="00AB2C6B"/>
    <w:rsid w:val="00AC634F"/>
    <w:rsid w:val="00B6403C"/>
    <w:rsid w:val="00C42EE9"/>
    <w:rsid w:val="00C67ED4"/>
    <w:rsid w:val="00CA08D6"/>
    <w:rsid w:val="00CB4EAA"/>
    <w:rsid w:val="00CD1245"/>
    <w:rsid w:val="00CF2559"/>
    <w:rsid w:val="00D44F6B"/>
    <w:rsid w:val="00D61E63"/>
    <w:rsid w:val="00D66AE8"/>
    <w:rsid w:val="00D86BF8"/>
    <w:rsid w:val="00DE6334"/>
    <w:rsid w:val="00E652BB"/>
    <w:rsid w:val="00E74B60"/>
    <w:rsid w:val="00E773A6"/>
    <w:rsid w:val="00E876F5"/>
    <w:rsid w:val="00F04CD7"/>
    <w:rsid w:val="00F209A3"/>
    <w:rsid w:val="00F40AB3"/>
    <w:rsid w:val="00F477DA"/>
    <w:rsid w:val="00FC4858"/>
    <w:rsid w:val="00FE3C46"/>
    <w:rsid w:val="00FF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262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1">
    <w:name w:val="p1"/>
    <w:basedOn w:val="Standard"/>
    <w:rsid w:val="007F41CC"/>
    <w:pPr>
      <w:shd w:val="clear" w:color="auto" w:fill="EBEFF0"/>
    </w:pPr>
    <w:rPr>
      <w:rFonts w:ascii="Helvetica" w:hAnsi="Helvetica" w:cs="Times New Roman"/>
      <w:color w:val="253746"/>
      <w:sz w:val="23"/>
      <w:szCs w:val="23"/>
    </w:rPr>
  </w:style>
  <w:style w:type="character" w:customStyle="1" w:styleId="s2">
    <w:name w:val="s2"/>
    <w:basedOn w:val="Absatz-Standardschriftart"/>
    <w:rsid w:val="007F41CC"/>
    <w:rPr>
      <w:rFonts w:ascii="Helvetica" w:hAnsi="Helvetica" w:hint="default"/>
      <w:sz w:val="17"/>
      <w:szCs w:val="17"/>
    </w:rPr>
  </w:style>
  <w:style w:type="character" w:customStyle="1" w:styleId="s1">
    <w:name w:val="s1"/>
    <w:basedOn w:val="Absatz-Standardschriftart"/>
    <w:rsid w:val="007F41CC"/>
  </w:style>
  <w:style w:type="character" w:customStyle="1" w:styleId="apple-converted-space">
    <w:name w:val="apple-converted-space"/>
    <w:basedOn w:val="Absatz-Standardschriftart"/>
    <w:rsid w:val="00C67ED4"/>
  </w:style>
  <w:style w:type="character" w:customStyle="1" w:styleId="s3">
    <w:name w:val="s3"/>
    <w:basedOn w:val="Absatz-Standardschriftart"/>
    <w:rsid w:val="0085788A"/>
    <w:rPr>
      <w:color w:val="0D7DBB"/>
    </w:rPr>
  </w:style>
  <w:style w:type="paragraph" w:styleId="Listenabsatz">
    <w:name w:val="List Paragraph"/>
    <w:basedOn w:val="Standard"/>
    <w:uiPriority w:val="34"/>
    <w:qFormat/>
    <w:rsid w:val="00D86BF8"/>
    <w:pPr>
      <w:ind w:left="720"/>
      <w:contextualSpacing/>
    </w:pPr>
  </w:style>
  <w:style w:type="paragraph" w:styleId="Sprechblasentext">
    <w:name w:val="Balloon Text"/>
    <w:basedOn w:val="Standard"/>
    <w:link w:val="SprechblasentextZchn"/>
    <w:uiPriority w:val="99"/>
    <w:semiHidden/>
    <w:unhideWhenUsed/>
    <w:rsid w:val="003B0BEA"/>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B0BEA"/>
    <w:rPr>
      <w:rFonts w:ascii="Times New Roman" w:hAnsi="Times New Roman" w:cs="Times New Roman"/>
      <w:sz w:val="18"/>
      <w:szCs w:val="18"/>
    </w:rPr>
  </w:style>
  <w:style w:type="character" w:styleId="Kommentarzeichen">
    <w:name w:val="annotation reference"/>
    <w:basedOn w:val="Absatz-Standardschriftart"/>
    <w:uiPriority w:val="99"/>
    <w:semiHidden/>
    <w:unhideWhenUsed/>
    <w:rsid w:val="001B0273"/>
    <w:rPr>
      <w:sz w:val="16"/>
      <w:szCs w:val="16"/>
    </w:rPr>
  </w:style>
  <w:style w:type="paragraph" w:styleId="Kommentartext">
    <w:name w:val="annotation text"/>
    <w:basedOn w:val="Standard"/>
    <w:link w:val="KommentartextZchn"/>
    <w:uiPriority w:val="99"/>
    <w:semiHidden/>
    <w:unhideWhenUsed/>
    <w:rsid w:val="001B0273"/>
    <w:rPr>
      <w:sz w:val="20"/>
      <w:szCs w:val="20"/>
    </w:rPr>
  </w:style>
  <w:style w:type="character" w:customStyle="1" w:styleId="KommentartextZchn">
    <w:name w:val="Kommentartext Zchn"/>
    <w:basedOn w:val="Absatz-Standardschriftart"/>
    <w:link w:val="Kommentartext"/>
    <w:uiPriority w:val="99"/>
    <w:semiHidden/>
    <w:rsid w:val="001B0273"/>
    <w:rPr>
      <w:sz w:val="20"/>
      <w:szCs w:val="20"/>
    </w:rPr>
  </w:style>
  <w:style w:type="paragraph" w:styleId="Kommentarthema">
    <w:name w:val="annotation subject"/>
    <w:basedOn w:val="Kommentartext"/>
    <w:next w:val="Kommentartext"/>
    <w:link w:val="KommentarthemaZchn"/>
    <w:uiPriority w:val="99"/>
    <w:semiHidden/>
    <w:unhideWhenUsed/>
    <w:rsid w:val="001B0273"/>
    <w:rPr>
      <w:b/>
      <w:bCs/>
    </w:rPr>
  </w:style>
  <w:style w:type="character" w:customStyle="1" w:styleId="KommentarthemaZchn">
    <w:name w:val="Kommentarthema Zchn"/>
    <w:basedOn w:val="KommentartextZchn"/>
    <w:link w:val="Kommentarthema"/>
    <w:uiPriority w:val="99"/>
    <w:semiHidden/>
    <w:rsid w:val="001B02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2064">
      <w:bodyDiv w:val="1"/>
      <w:marLeft w:val="0"/>
      <w:marRight w:val="0"/>
      <w:marTop w:val="0"/>
      <w:marBottom w:val="0"/>
      <w:divBdr>
        <w:top w:val="none" w:sz="0" w:space="0" w:color="auto"/>
        <w:left w:val="none" w:sz="0" w:space="0" w:color="auto"/>
        <w:bottom w:val="none" w:sz="0" w:space="0" w:color="auto"/>
        <w:right w:val="none" w:sz="0" w:space="0" w:color="auto"/>
      </w:divBdr>
    </w:div>
    <w:div w:id="75715615">
      <w:bodyDiv w:val="1"/>
      <w:marLeft w:val="0"/>
      <w:marRight w:val="0"/>
      <w:marTop w:val="0"/>
      <w:marBottom w:val="0"/>
      <w:divBdr>
        <w:top w:val="none" w:sz="0" w:space="0" w:color="auto"/>
        <w:left w:val="none" w:sz="0" w:space="0" w:color="auto"/>
        <w:bottom w:val="none" w:sz="0" w:space="0" w:color="auto"/>
        <w:right w:val="none" w:sz="0" w:space="0" w:color="auto"/>
      </w:divBdr>
    </w:div>
    <w:div w:id="445469635">
      <w:bodyDiv w:val="1"/>
      <w:marLeft w:val="0"/>
      <w:marRight w:val="0"/>
      <w:marTop w:val="0"/>
      <w:marBottom w:val="0"/>
      <w:divBdr>
        <w:top w:val="none" w:sz="0" w:space="0" w:color="auto"/>
        <w:left w:val="none" w:sz="0" w:space="0" w:color="auto"/>
        <w:bottom w:val="none" w:sz="0" w:space="0" w:color="auto"/>
        <w:right w:val="none" w:sz="0" w:space="0" w:color="auto"/>
      </w:divBdr>
    </w:div>
    <w:div w:id="638608716">
      <w:bodyDiv w:val="1"/>
      <w:marLeft w:val="0"/>
      <w:marRight w:val="0"/>
      <w:marTop w:val="0"/>
      <w:marBottom w:val="0"/>
      <w:divBdr>
        <w:top w:val="none" w:sz="0" w:space="0" w:color="auto"/>
        <w:left w:val="none" w:sz="0" w:space="0" w:color="auto"/>
        <w:bottom w:val="none" w:sz="0" w:space="0" w:color="auto"/>
        <w:right w:val="none" w:sz="0" w:space="0" w:color="auto"/>
      </w:divBdr>
    </w:div>
    <w:div w:id="675376647">
      <w:bodyDiv w:val="1"/>
      <w:marLeft w:val="0"/>
      <w:marRight w:val="0"/>
      <w:marTop w:val="0"/>
      <w:marBottom w:val="0"/>
      <w:divBdr>
        <w:top w:val="none" w:sz="0" w:space="0" w:color="auto"/>
        <w:left w:val="none" w:sz="0" w:space="0" w:color="auto"/>
        <w:bottom w:val="none" w:sz="0" w:space="0" w:color="auto"/>
        <w:right w:val="none" w:sz="0" w:space="0" w:color="auto"/>
      </w:divBdr>
    </w:div>
    <w:div w:id="1864325274">
      <w:bodyDiv w:val="1"/>
      <w:marLeft w:val="0"/>
      <w:marRight w:val="0"/>
      <w:marTop w:val="0"/>
      <w:marBottom w:val="0"/>
      <w:divBdr>
        <w:top w:val="none" w:sz="0" w:space="0" w:color="auto"/>
        <w:left w:val="none" w:sz="0" w:space="0" w:color="auto"/>
        <w:bottom w:val="none" w:sz="0" w:space="0" w:color="auto"/>
        <w:right w:val="none" w:sz="0" w:space="0" w:color="auto"/>
      </w:divBdr>
    </w:div>
    <w:div w:id="1956011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8"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1326</Words>
  <Characters>8359</Characters>
  <Application>Microsoft Macintosh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Schuller</dc:creator>
  <cp:keywords/>
  <dc:description/>
  <cp:lastModifiedBy>Jan</cp:lastModifiedBy>
  <cp:revision>2</cp:revision>
  <dcterms:created xsi:type="dcterms:W3CDTF">2019-03-07T21:06:00Z</dcterms:created>
  <dcterms:modified xsi:type="dcterms:W3CDTF">2019-03-07T21:06:00Z</dcterms:modified>
</cp:coreProperties>
</file>